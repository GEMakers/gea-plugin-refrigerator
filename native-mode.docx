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D4E00" w14:textId="77777777" w:rsidR="008E4C81" w:rsidRDefault="00EB2DA3" w:rsidP="00EB2DA3">
      <w:pPr>
        <w:pStyle w:val="Title"/>
      </w:pPr>
      <w:r>
        <w:t>Maker Module</w:t>
      </w:r>
      <w:r w:rsidR="004D5378">
        <w:t xml:space="preserve"> </w:t>
      </w:r>
      <w:r w:rsidR="007C13F1">
        <w:t>–</w:t>
      </w:r>
      <w:r w:rsidR="004D5378">
        <w:t xml:space="preserve"> </w:t>
      </w:r>
    </w:p>
    <w:p w14:paraId="75465AB2" w14:textId="77777777" w:rsidR="008E4C81" w:rsidRDefault="00FF4112" w:rsidP="00EB2DA3">
      <w:pPr>
        <w:pStyle w:val="Title"/>
      </w:pPr>
      <w:r>
        <w:t xml:space="preserve">Bottom Freezer </w:t>
      </w:r>
      <w:r w:rsidR="007C13F1">
        <w:t>Refrigerator</w:t>
      </w:r>
    </w:p>
    <w:p w14:paraId="271252E1" w14:textId="77777777" w:rsidR="008E2DFF" w:rsidRDefault="004D5378" w:rsidP="00EB2DA3">
      <w:pPr>
        <w:pStyle w:val="Title"/>
      </w:pPr>
      <w:r>
        <w:t>I</w:t>
      </w:r>
      <w:r w:rsidR="00EB2DA3">
        <w:t xml:space="preserve">nterface </w:t>
      </w:r>
      <w:r>
        <w:t>Definition</w:t>
      </w:r>
    </w:p>
    <w:p w14:paraId="05025117" w14:textId="77777777" w:rsidR="008E4C81" w:rsidRDefault="008E4C81" w:rsidP="008E4C81">
      <w:pPr>
        <w:pStyle w:val="Heading1"/>
      </w:pPr>
      <w:r>
        <w:t>Interface Modes:</w:t>
      </w:r>
    </w:p>
    <w:p w14:paraId="44EDA08B" w14:textId="6D9AB662" w:rsidR="008E4C81" w:rsidRDefault="008E4C81" w:rsidP="008E4C81">
      <w:r>
        <w:t xml:space="preserve">The interface between the green bean and the </w:t>
      </w:r>
      <w:r w:rsidR="003B4BDC">
        <w:t>refrigerator</w:t>
      </w:r>
      <w:r>
        <w:t xml:space="preserve"> can take place while the </w:t>
      </w:r>
      <w:r w:rsidR="00A57FDD">
        <w:t>refrigerator</w:t>
      </w:r>
      <w:r>
        <w:t xml:space="preserve"> is in either a Consumer or a Native </w:t>
      </w:r>
      <w:r w:rsidR="003B4BDC">
        <w:t>M</w:t>
      </w:r>
      <w:r>
        <w:t>ode.  These modes are defined as follows:</w:t>
      </w:r>
    </w:p>
    <w:p w14:paraId="6B34CF62" w14:textId="10CD12F3" w:rsidR="008E4C81" w:rsidRDefault="008E4C81" w:rsidP="008E4C81">
      <w:r w:rsidRPr="00902506">
        <w:rPr>
          <w:b/>
        </w:rPr>
        <w:t>Consumer Mode</w:t>
      </w:r>
      <w:r>
        <w:t>: Allows programmers to access appliance high-level algorithms available t</w:t>
      </w:r>
      <w:r w:rsidR="00A57FDD">
        <w:t xml:space="preserve">o the consumer </w:t>
      </w:r>
      <w:r w:rsidR="00E36088">
        <w:t xml:space="preserve">such as activating or deactivating </w:t>
      </w:r>
      <w:r w:rsidR="00FA14E0">
        <w:t>a particular operating mode (T</w:t>
      </w:r>
      <w:r w:rsidR="00A57FDD">
        <w:t>urbo</w:t>
      </w:r>
      <w:r w:rsidR="00FA14E0">
        <w:t xml:space="preserve"> C</w:t>
      </w:r>
      <w:r w:rsidR="00A57FDD">
        <w:t xml:space="preserve">ool etc.).  </w:t>
      </w:r>
      <w:r>
        <w:t xml:space="preserve">In </w:t>
      </w:r>
      <w:r w:rsidR="005D703B">
        <w:t>C</w:t>
      </w:r>
      <w:r w:rsidRPr="00EE59A2">
        <w:rPr>
          <w:b/>
        </w:rPr>
        <w:t xml:space="preserve">onsumer </w:t>
      </w:r>
      <w:r w:rsidR="005D703B">
        <w:rPr>
          <w:b/>
        </w:rPr>
        <w:t>M</w:t>
      </w:r>
      <w:r w:rsidRPr="00EE59A2">
        <w:rPr>
          <w:b/>
        </w:rPr>
        <w:t>ode</w:t>
      </w:r>
      <w:r>
        <w:t xml:space="preserve"> a user connected with the green bean can </w:t>
      </w:r>
      <w:r w:rsidR="00A57FDD">
        <w:t xml:space="preserve">interact with the appliance as a remote user </w:t>
      </w:r>
      <w:r>
        <w:t>but can not change the low level functions that govern how the cycle runs.</w:t>
      </w:r>
    </w:p>
    <w:p w14:paraId="6404C91A" w14:textId="4466FC88" w:rsidR="008E4C81" w:rsidRDefault="008E4C81" w:rsidP="008E4C81">
      <w:r w:rsidRPr="00902506">
        <w:rPr>
          <w:b/>
        </w:rPr>
        <w:t>Native Mode</w:t>
      </w:r>
      <w:r>
        <w:t xml:space="preserve">: When a programmer uses the green bean to connect to the appliance in </w:t>
      </w:r>
      <w:r w:rsidR="005D703B">
        <w:t>N</w:t>
      </w:r>
      <w:r w:rsidRPr="00EE59A2">
        <w:rPr>
          <w:b/>
        </w:rPr>
        <w:t xml:space="preserve">ative </w:t>
      </w:r>
      <w:r w:rsidR="005D703B">
        <w:rPr>
          <w:b/>
        </w:rPr>
        <w:t>M</w:t>
      </w:r>
      <w:r w:rsidRPr="00EE59A2">
        <w:rPr>
          <w:b/>
        </w:rPr>
        <w:t>ode</w:t>
      </w:r>
      <w:r>
        <w:t>:</w:t>
      </w:r>
      <w:r w:rsidRPr="00153A69">
        <w:t xml:space="preserve"> the API facilitates low-level, direct control of motors, fans, actuators, heaters, and other controlled devices.  High-level algorithms, such as a </w:t>
      </w:r>
      <w:r w:rsidR="00E36088">
        <w:t>maintaining</w:t>
      </w:r>
      <w:r w:rsidR="001B3B64">
        <w:t xml:space="preserve"> cabinet temperature </w:t>
      </w:r>
      <w:r w:rsidRPr="00153A69">
        <w:t>are not operational.  Native mode allows programmer</w:t>
      </w:r>
      <w:r w:rsidR="001B3B64">
        <w:t xml:space="preserve">s </w:t>
      </w:r>
      <w:r w:rsidR="00E36088">
        <w:t>to utilize the loads to create algorithms not currently supported by the control.</w:t>
      </w:r>
    </w:p>
    <w:p w14:paraId="26A3D6DE" w14:textId="77777777" w:rsidR="008E4C81" w:rsidRDefault="008E4C81" w:rsidP="008E4C81">
      <w:pPr>
        <w:pStyle w:val="Heading1"/>
      </w:pPr>
      <w:r w:rsidRPr="00B93BC2">
        <w:rPr>
          <w:rFonts w:ascii="Menlo Regular" w:eastAsia="Times New Roman" w:hAnsi="Menlo Regular" w:cs="Menlo Regular"/>
          <w:color w:val="252525"/>
          <w:sz w:val="52"/>
          <w:szCs w:val="52"/>
          <w:shd w:val="clear" w:color="auto" w:fill="FFFFFF"/>
        </w:rPr>
        <w:t>⚠</w:t>
      </w:r>
      <w:r>
        <w:t xml:space="preserve">WARNING: </w:t>
      </w:r>
    </w:p>
    <w:p w14:paraId="6C2B8026" w14:textId="6AC680C2" w:rsidR="00BF0A8D" w:rsidRDefault="00F879AD" w:rsidP="00BF0A8D">
      <w:pPr>
        <w:widowControl w:val="0"/>
        <w:autoSpaceDE w:val="0"/>
        <w:autoSpaceDN w:val="0"/>
        <w:adjustRightInd w:val="0"/>
        <w:spacing w:after="0" w:line="240" w:lineRule="auto"/>
        <w:rPr>
          <w:rFonts w:ascii="Calibri" w:hAnsi="Calibri" w:cs="Calibri"/>
          <w:sz w:val="28"/>
          <w:szCs w:val="28"/>
        </w:rPr>
      </w:pPr>
      <w:bookmarkStart w:id="0" w:name="_Ref269392310"/>
      <w:ins w:id="1" w:author="GE User" w:date="2014-09-15T17:20:00Z">
        <w:r w:rsidRPr="00F879AD">
          <w:rPr>
            <w:rFonts w:ascii="Calibri" w:hAnsi="Calibri" w:cs="Calibri"/>
            <w:sz w:val="28"/>
            <w:szCs w:val="28"/>
          </w:rPr>
          <w:t>To prevent a risk of personal injury or property damage use this device and the API to modify the fun</w:t>
        </w:r>
        <w:r>
          <w:rPr>
            <w:rFonts w:ascii="Calibri" w:hAnsi="Calibri" w:cs="Calibri"/>
            <w:sz w:val="28"/>
            <w:szCs w:val="28"/>
          </w:rPr>
          <w:t>ctionality of your GE Appliance</w:t>
        </w:r>
        <w:r w:rsidRPr="00F879AD">
          <w:rPr>
            <w:rFonts w:ascii="Calibri" w:hAnsi="Calibri" w:cs="Calibri"/>
            <w:sz w:val="28"/>
            <w:szCs w:val="28"/>
          </w:rPr>
          <w:t xml:space="preserve"> only as directed in the Guide to Safe and Reliable Operation</w:t>
        </w:r>
        <w:r>
          <w:rPr>
            <w:rFonts w:ascii="Calibri" w:hAnsi="Calibri" w:cs="Calibri"/>
            <w:sz w:val="28"/>
            <w:szCs w:val="28"/>
          </w:rPr>
          <w:t xml:space="preserve">. </w:t>
        </w:r>
      </w:ins>
      <w:del w:id="2" w:author="GE User" w:date="2014-09-15T17:22:00Z">
        <w:r w:rsidR="00BF0A8D" w:rsidDel="00F879AD">
          <w:rPr>
            <w:rFonts w:ascii="Calibri" w:hAnsi="Calibri" w:cs="Calibri"/>
            <w:sz w:val="28"/>
            <w:szCs w:val="28"/>
          </w:rPr>
          <w:delText xml:space="preserve">Refrigeration products involve the control of heaters, motors, and water dispensing solenoids, and also utilize algorithms to maintain proper cabinet temperatures for food preservation.  </w:delText>
        </w:r>
      </w:del>
      <w:r w:rsidR="00BF0A8D">
        <w:rPr>
          <w:rFonts w:ascii="Calibri" w:hAnsi="Calibri" w:cs="Calibri"/>
          <w:sz w:val="28"/>
          <w:szCs w:val="28"/>
        </w:rPr>
        <w:t xml:space="preserve">While a refrigerator operates in Consumer Mode, the control software applies algorithms that help protect consumers from </w:t>
      </w:r>
      <w:ins w:id="3" w:author="GE User" w:date="2014-09-15T17:23:00Z">
        <w:r>
          <w:rPr>
            <w:rFonts w:ascii="Calibri" w:hAnsi="Calibri" w:cs="Calibri"/>
            <w:sz w:val="28"/>
            <w:szCs w:val="28"/>
          </w:rPr>
          <w:t xml:space="preserve">a risk of </w:t>
        </w:r>
      </w:ins>
      <w:r w:rsidR="00BF0A8D">
        <w:rPr>
          <w:rFonts w:ascii="Calibri" w:hAnsi="Calibri" w:cs="Calibri"/>
          <w:sz w:val="28"/>
          <w:szCs w:val="28"/>
        </w:rPr>
        <w:t xml:space="preserve">personal injury </w:t>
      </w:r>
      <w:del w:id="4" w:author="GE User" w:date="2014-09-15T17:23:00Z">
        <w:r w:rsidR="00BF0A8D" w:rsidDel="00F879AD">
          <w:rPr>
            <w:rFonts w:ascii="Calibri" w:hAnsi="Calibri" w:cs="Calibri"/>
            <w:sz w:val="28"/>
            <w:szCs w:val="28"/>
          </w:rPr>
          <w:delText xml:space="preserve">and </w:delText>
        </w:r>
      </w:del>
      <w:ins w:id="5" w:author="GE User" w:date="2014-09-15T17:23:00Z">
        <w:r>
          <w:rPr>
            <w:rFonts w:ascii="Calibri" w:hAnsi="Calibri" w:cs="Calibri"/>
            <w:sz w:val="28"/>
            <w:szCs w:val="28"/>
          </w:rPr>
          <w:t>or</w:t>
        </w:r>
        <w:r>
          <w:rPr>
            <w:rFonts w:ascii="Calibri" w:hAnsi="Calibri" w:cs="Calibri"/>
            <w:sz w:val="28"/>
            <w:szCs w:val="28"/>
          </w:rPr>
          <w:t xml:space="preserve"> </w:t>
        </w:r>
      </w:ins>
      <w:r w:rsidR="00BF0A8D">
        <w:rPr>
          <w:rFonts w:ascii="Calibri" w:hAnsi="Calibri" w:cs="Calibri"/>
          <w:sz w:val="28"/>
          <w:szCs w:val="28"/>
        </w:rPr>
        <w:t>property</w:t>
      </w:r>
      <w:ins w:id="6" w:author="GE User" w:date="2014-09-15T17:23:00Z">
        <w:r>
          <w:rPr>
            <w:rFonts w:ascii="Calibri" w:hAnsi="Calibri" w:cs="Calibri"/>
            <w:sz w:val="28"/>
            <w:szCs w:val="28"/>
          </w:rPr>
          <w:t xml:space="preserve"> damage</w:t>
        </w:r>
      </w:ins>
      <w:del w:id="7" w:author="GE User" w:date="2014-09-15T17:23:00Z">
        <w:r w:rsidR="00BF0A8D" w:rsidDel="00F879AD">
          <w:rPr>
            <w:rFonts w:ascii="Calibri" w:hAnsi="Calibri" w:cs="Calibri"/>
            <w:sz w:val="28"/>
            <w:szCs w:val="28"/>
          </w:rPr>
          <w:delText xml:space="preserve"> damage hazards that include: fire (due to improper use of compressor or heaters), exposure to hot water (improper dispense), water leaks (due to improper dispense and/or freezing of water lines), internal/external wiring hazards (from drawing too much continuous current), </w:delText>
        </w:r>
        <w:r w:rsidR="00BF0A8D" w:rsidRPr="0070600F" w:rsidDel="00F879AD">
          <w:rPr>
            <w:rFonts w:ascii="Calibri" w:hAnsi="Calibri" w:cs="Calibri"/>
            <w:sz w:val="28"/>
            <w:szCs w:val="28"/>
          </w:rPr>
          <w:delText>and consumption of spoiled food (from food storage at non-preserving temperatures)</w:delText>
        </w:r>
      </w:del>
      <w:r w:rsidR="00BF0A8D" w:rsidRPr="0070600F">
        <w:rPr>
          <w:rFonts w:ascii="Calibri" w:hAnsi="Calibri" w:cs="Calibri"/>
          <w:sz w:val="28"/>
          <w:szCs w:val="28"/>
        </w:rPr>
        <w:t>.</w:t>
      </w:r>
      <w:r w:rsidR="00BF0A8D">
        <w:rPr>
          <w:rFonts w:ascii="Calibri" w:hAnsi="Calibri" w:cs="Calibri"/>
          <w:sz w:val="28"/>
          <w:szCs w:val="28"/>
        </w:rPr>
        <w:t xml:space="preserve">  However, in Native Mode, </w:t>
      </w:r>
      <w:del w:id="8" w:author="GE User" w:date="2014-09-15T17:24:00Z">
        <w:r w:rsidR="00BF0A8D" w:rsidDel="00F879AD">
          <w:rPr>
            <w:rFonts w:ascii="Calibri" w:hAnsi="Calibri" w:cs="Calibri"/>
            <w:sz w:val="28"/>
            <w:szCs w:val="28"/>
          </w:rPr>
          <w:delText>software controls that are applied through</w:delText>
        </w:r>
      </w:del>
      <w:ins w:id="9" w:author="GE User" w:date="2014-09-15T17:24:00Z">
        <w:r>
          <w:rPr>
            <w:rFonts w:ascii="Calibri" w:hAnsi="Calibri" w:cs="Calibri"/>
            <w:sz w:val="28"/>
            <w:szCs w:val="28"/>
          </w:rPr>
          <w:t>these</w:t>
        </w:r>
      </w:ins>
      <w:r w:rsidR="00BF0A8D">
        <w:rPr>
          <w:rFonts w:ascii="Calibri" w:hAnsi="Calibri" w:cs="Calibri"/>
          <w:sz w:val="28"/>
          <w:szCs w:val="28"/>
        </w:rPr>
        <w:t xml:space="preserve"> algorithms are not active.  Therefore </w:t>
      </w:r>
      <w:del w:id="10" w:author="GE User" w:date="2014-09-15T17:24:00Z">
        <w:r w:rsidR="00BF0A8D" w:rsidDel="00F879AD">
          <w:rPr>
            <w:rFonts w:ascii="Calibri" w:hAnsi="Calibri" w:cs="Calibri"/>
            <w:sz w:val="28"/>
            <w:szCs w:val="28"/>
          </w:rPr>
          <w:delText>it is the responsibility of the application programmer using Native Mode to</w:delText>
        </w:r>
      </w:del>
      <w:ins w:id="11" w:author="GE User" w:date="2014-09-15T17:24:00Z">
        <w:r>
          <w:rPr>
            <w:rFonts w:ascii="Calibri" w:hAnsi="Calibri" w:cs="Calibri"/>
            <w:sz w:val="28"/>
            <w:szCs w:val="28"/>
          </w:rPr>
          <w:t>you must</w:t>
        </w:r>
      </w:ins>
      <w:r w:rsidR="00BF0A8D">
        <w:rPr>
          <w:rFonts w:ascii="Calibri" w:hAnsi="Calibri" w:cs="Calibri"/>
          <w:sz w:val="28"/>
          <w:szCs w:val="28"/>
        </w:rPr>
        <w:t xml:space="preserve"> follow all guidelines for Safe/Reliable Operation detailed below </w:t>
      </w:r>
      <w:r w:rsidR="00BF0A8D">
        <w:rPr>
          <w:rFonts w:ascii="Calibri" w:hAnsi="Calibri" w:cs="Calibri"/>
          <w:sz w:val="28"/>
          <w:szCs w:val="28"/>
        </w:rPr>
        <w:lastRenderedPageBreak/>
        <w:t xml:space="preserve">to </w:t>
      </w:r>
      <w:del w:id="12" w:author="GE User" w:date="2014-09-15T17:24:00Z">
        <w:r w:rsidR="00BF0A8D" w:rsidDel="00F879AD">
          <w:rPr>
            <w:rFonts w:ascii="Calibri" w:hAnsi="Calibri" w:cs="Calibri"/>
            <w:sz w:val="28"/>
            <w:szCs w:val="28"/>
          </w:rPr>
          <w:delText>protect the consumer from these hazards</w:delText>
        </w:r>
      </w:del>
      <w:ins w:id="13" w:author="GE User" w:date="2014-09-15T17:24:00Z">
        <w:r>
          <w:rPr>
            <w:rFonts w:ascii="Calibri" w:hAnsi="Calibri" w:cs="Calibri"/>
            <w:sz w:val="28"/>
            <w:szCs w:val="28"/>
          </w:rPr>
          <w:t>prevent a risk of personal injury or property damage that can arise during Native Mode Operation</w:t>
        </w:r>
      </w:ins>
      <w:bookmarkStart w:id="14" w:name="_GoBack"/>
      <w:bookmarkEnd w:id="14"/>
      <w:r w:rsidR="00BF0A8D">
        <w:rPr>
          <w:rFonts w:ascii="Calibri" w:hAnsi="Calibri" w:cs="Calibri"/>
          <w:sz w:val="28"/>
          <w:szCs w:val="28"/>
        </w:rPr>
        <w:t>.</w:t>
      </w:r>
    </w:p>
    <w:p w14:paraId="75D0CA91" w14:textId="5BE017DB" w:rsidR="00E57810" w:rsidRDefault="00E57810">
      <w:pPr>
        <w:rPr>
          <w:rFonts w:asciiTheme="majorHAnsi" w:eastAsiaTheme="majorEastAsia" w:hAnsiTheme="majorHAnsi" w:cstheme="majorBidi"/>
          <w:b/>
          <w:bCs/>
          <w:color w:val="4F81BD" w:themeColor="accent1"/>
          <w:sz w:val="26"/>
          <w:szCs w:val="26"/>
        </w:rPr>
      </w:pPr>
    </w:p>
    <w:p w14:paraId="48012413" w14:textId="5B520D30" w:rsidR="008E4C81" w:rsidRPr="003678A9" w:rsidRDefault="008E4C81" w:rsidP="008E4C81">
      <w:pPr>
        <w:pStyle w:val="Heading2"/>
      </w:pPr>
      <w:r w:rsidRPr="003678A9">
        <w:t>Guidelin</w:t>
      </w:r>
      <w:r>
        <w:t>es for Safe/Reliable Native Mode Operation</w:t>
      </w:r>
      <w:bookmarkEnd w:id="0"/>
    </w:p>
    <w:p w14:paraId="18158AA4" w14:textId="77777777" w:rsidR="00BF0A8D" w:rsidRDefault="00BF0A8D" w:rsidP="00BF0A8D">
      <w:pPr>
        <w:pStyle w:val="ListParagraph"/>
        <w:numPr>
          <w:ilvl w:val="0"/>
          <w:numId w:val="4"/>
        </w:numPr>
        <w:ind w:left="360"/>
      </w:pPr>
      <w:r>
        <w:t xml:space="preserve">Heater Operation (defrost, hot water…): </w:t>
      </w:r>
    </w:p>
    <w:p w14:paraId="0D746C5B" w14:textId="77777777" w:rsidR="00BF0A8D" w:rsidRDefault="00BF0A8D" w:rsidP="00BF0A8D">
      <w:pPr>
        <w:pStyle w:val="ListParagraph"/>
        <w:numPr>
          <w:ilvl w:val="1"/>
          <w:numId w:val="4"/>
        </w:numPr>
        <w:ind w:left="1080"/>
      </w:pPr>
      <w:r>
        <w:t>The user should not activate the defrost heater(s) and the compressor concurrently as this may exceed rated current.</w:t>
      </w:r>
    </w:p>
    <w:p w14:paraId="466D8A11" w14:textId="77777777" w:rsidR="00BF0A8D" w:rsidRDefault="00BF0A8D" w:rsidP="00BF0A8D">
      <w:pPr>
        <w:pStyle w:val="ListParagraph"/>
        <w:numPr>
          <w:ilvl w:val="1"/>
          <w:numId w:val="4"/>
        </w:numPr>
        <w:ind w:left="1080"/>
      </w:pPr>
      <w:r>
        <w:t>The user should not activate the defrost heater(s) and the hot water heater concurrently as this may exceed rated current.</w:t>
      </w:r>
    </w:p>
    <w:p w14:paraId="7356920D" w14:textId="77777777" w:rsidR="00BF0A8D" w:rsidRDefault="00BF0A8D" w:rsidP="00BF0A8D">
      <w:pPr>
        <w:pStyle w:val="ListParagraph"/>
        <w:numPr>
          <w:ilvl w:val="1"/>
          <w:numId w:val="4"/>
        </w:numPr>
        <w:ind w:left="1080"/>
      </w:pPr>
      <w:r>
        <w:t>The hot water h</w:t>
      </w:r>
      <w:r w:rsidRPr="00C64382">
        <w:t xml:space="preserve">eater should never be </w:t>
      </w:r>
      <w:r>
        <w:t>on</w:t>
      </w:r>
      <w:r w:rsidRPr="00C64382">
        <w:t xml:space="preserve"> with</w:t>
      </w:r>
      <w:r>
        <w:t xml:space="preserve">out </w:t>
      </w:r>
      <w:r w:rsidRPr="00C64382">
        <w:t>water in the water tank, as this will damage</w:t>
      </w:r>
      <w:r>
        <w:t xml:space="preserve"> the</w:t>
      </w:r>
      <w:r w:rsidRPr="00C64382">
        <w:t xml:space="preserve"> heater</w:t>
      </w:r>
      <w:r>
        <w:t>.</w:t>
      </w:r>
    </w:p>
    <w:p w14:paraId="5B2E01CB" w14:textId="77777777" w:rsidR="00BF0A8D" w:rsidRDefault="00BF0A8D" w:rsidP="00BF0A8D">
      <w:pPr>
        <w:pStyle w:val="ListParagraph"/>
        <w:numPr>
          <w:ilvl w:val="0"/>
          <w:numId w:val="4"/>
        </w:numPr>
        <w:ind w:left="360"/>
      </w:pPr>
      <w:r>
        <w:t>Use extreme caution when operating the hot water dispensing feature.  The water coming from the hot water dispenser can be very hot. Water temperatures above 125°F (52°C) can cause severe burns or death from scalding.  Children, the disabled, and the elderly are at highest risk of being scalded.  Always allow water to cool to drinkable temperature and test the temperature of the water before drinking.</w:t>
      </w:r>
    </w:p>
    <w:p w14:paraId="0F07B95E" w14:textId="77777777" w:rsidR="00BF0A8D" w:rsidRDefault="00BF0A8D" w:rsidP="00BF0A8D">
      <w:pPr>
        <w:pStyle w:val="ListParagraph"/>
        <w:numPr>
          <w:ilvl w:val="0"/>
          <w:numId w:val="4"/>
        </w:numPr>
        <w:ind w:left="360"/>
      </w:pPr>
      <w:r>
        <w:t>To avoid excessive component temperatures always run the condenser fan when the compressor is running.</w:t>
      </w:r>
    </w:p>
    <w:p w14:paraId="365EFEDA" w14:textId="77777777" w:rsidR="00BF0A8D" w:rsidRDefault="00BF0A8D" w:rsidP="00BF0A8D">
      <w:pPr>
        <w:pStyle w:val="ListParagraph"/>
        <w:numPr>
          <w:ilvl w:val="0"/>
          <w:numId w:val="4"/>
        </w:numPr>
        <w:ind w:left="360"/>
      </w:pPr>
      <w:r>
        <w:t xml:space="preserve">Minimize risk for water leaks: </w:t>
      </w:r>
    </w:p>
    <w:p w14:paraId="7563B168" w14:textId="77777777" w:rsidR="00BF0A8D" w:rsidRDefault="00BF0A8D" w:rsidP="00BF0A8D">
      <w:pPr>
        <w:pStyle w:val="ListParagraph"/>
        <w:numPr>
          <w:ilvl w:val="1"/>
          <w:numId w:val="4"/>
        </w:numPr>
        <w:ind w:left="1080"/>
      </w:pPr>
      <w:r>
        <w:t>Do not dispense water or ice without an appropriate containers in place</w:t>
      </w:r>
    </w:p>
    <w:p w14:paraId="0C99D62D" w14:textId="77777777" w:rsidR="00BF0A8D" w:rsidRDefault="00BF0A8D" w:rsidP="00BF0A8D">
      <w:pPr>
        <w:pStyle w:val="ListParagraph"/>
        <w:numPr>
          <w:ilvl w:val="1"/>
          <w:numId w:val="4"/>
        </w:numPr>
        <w:ind w:left="1080"/>
      </w:pPr>
      <w:r>
        <w:t>Icemaker fills should be limited in order to prevent leakage/flooding.</w:t>
      </w:r>
    </w:p>
    <w:p w14:paraId="04BA2556" w14:textId="77777777" w:rsidR="00BF0A8D" w:rsidRDefault="00BF0A8D" w:rsidP="00BF0A8D">
      <w:pPr>
        <w:pStyle w:val="ListParagraph"/>
        <w:numPr>
          <w:ilvl w:val="1"/>
          <w:numId w:val="4"/>
        </w:numPr>
        <w:ind w:left="1080"/>
      </w:pPr>
      <w:r>
        <w:t>Freezing temperatures in the Fresh Food (FF) compartment can lead to water filter or water valve damage that can result in leaking water.</w:t>
      </w:r>
    </w:p>
    <w:p w14:paraId="7437156D" w14:textId="77777777" w:rsidR="00BF0A8D" w:rsidRDefault="00BF0A8D" w:rsidP="00BF0A8D">
      <w:pPr>
        <w:pStyle w:val="ListParagraph"/>
        <w:numPr>
          <w:ilvl w:val="1"/>
          <w:numId w:val="4"/>
        </w:numPr>
        <w:ind w:left="1080"/>
      </w:pPr>
      <w:r>
        <w:t>Changes that affect defrost functionality can lead to freezing of the evaporator drain. Freezing of the drain tube can lead to water leaking out of the front of the refrigerator during a defrost cycle.</w:t>
      </w:r>
    </w:p>
    <w:p w14:paraId="003DF7DA" w14:textId="77777777" w:rsidR="00BF0A8D" w:rsidRPr="00A17D68" w:rsidRDefault="00BF0A8D" w:rsidP="00BF0A8D">
      <w:pPr>
        <w:pStyle w:val="ListParagraph"/>
        <w:numPr>
          <w:ilvl w:val="1"/>
          <w:numId w:val="4"/>
        </w:numPr>
        <w:ind w:left="1080"/>
      </w:pPr>
      <w:r w:rsidRPr="00A17D68">
        <w:t>Warm temperatures in the icebox or in the freezer can lead to melting of ice or melting of the evaporator ice that can lead to water leaking out of the front of the refrigerator.</w:t>
      </w:r>
    </w:p>
    <w:p w14:paraId="645A2668" w14:textId="77777777" w:rsidR="00BF0A8D" w:rsidRDefault="00BF0A8D" w:rsidP="00BF0A8D">
      <w:pPr>
        <w:pStyle w:val="ListParagraph"/>
        <w:numPr>
          <w:ilvl w:val="0"/>
          <w:numId w:val="4"/>
        </w:numPr>
        <w:ind w:left="360"/>
      </w:pPr>
      <w:r>
        <w:t>No ice dispense should be performed with doors open.</w:t>
      </w:r>
    </w:p>
    <w:p w14:paraId="7180572B" w14:textId="77777777" w:rsidR="00BF0A8D" w:rsidRDefault="00BF0A8D" w:rsidP="00BF0A8D">
      <w:pPr>
        <w:pStyle w:val="ListParagraph"/>
        <w:numPr>
          <w:ilvl w:val="0"/>
          <w:numId w:val="4"/>
        </w:numPr>
        <w:ind w:left="360"/>
      </w:pPr>
      <w:r>
        <w:t xml:space="preserve">Whenever the water dispense or icemaker fill function is required you must turn on the isolation valve as well as the appropriate dispense valve (water or icemaker).  </w:t>
      </w:r>
    </w:p>
    <w:p w14:paraId="639D10B8" w14:textId="77777777" w:rsidR="00BF0A8D" w:rsidRDefault="00BF0A8D" w:rsidP="00BF0A8D">
      <w:pPr>
        <w:pStyle w:val="ListParagraph"/>
        <w:numPr>
          <w:ilvl w:val="0"/>
          <w:numId w:val="4"/>
        </w:numPr>
        <w:ind w:left="360"/>
      </w:pPr>
      <w:r>
        <w:t>Dispenser solenoids are not designed to operate continuously.  The solenoids should not be activated longer than 10 minutes.</w:t>
      </w:r>
    </w:p>
    <w:p w14:paraId="1B9745AD" w14:textId="77777777" w:rsidR="00BF0A8D" w:rsidRDefault="00BF0A8D" w:rsidP="00BF0A8D">
      <w:pPr>
        <w:pStyle w:val="ListParagraph"/>
        <w:numPr>
          <w:ilvl w:val="0"/>
          <w:numId w:val="4"/>
        </w:numPr>
        <w:ind w:left="360"/>
      </w:pPr>
      <w:r>
        <w:t>Leaving interior cabinet lights on indefinitely will affect temperature control performance and may result in discoloration of plastic liners.  Limit continuous on time to 10 minutes.</w:t>
      </w:r>
    </w:p>
    <w:p w14:paraId="1558C7BB" w14:textId="77777777" w:rsidR="00BF0A8D" w:rsidRDefault="00BF0A8D" w:rsidP="00BF0A8D">
      <w:pPr>
        <w:pStyle w:val="ListParagraph"/>
        <w:numPr>
          <w:ilvl w:val="0"/>
          <w:numId w:val="4"/>
        </w:numPr>
        <w:ind w:left="360"/>
      </w:pPr>
      <w:r>
        <w:t xml:space="preserve">To prevent spoilage of food GE recommends setting the Freezer (FZ) and FF temperatures to 0/37 Degrees F respectively. </w:t>
      </w:r>
    </w:p>
    <w:p w14:paraId="09F30829" w14:textId="77777777" w:rsidR="00BF0A8D" w:rsidRDefault="00BF0A8D" w:rsidP="00BF0A8D">
      <w:pPr>
        <w:pStyle w:val="ListParagraph"/>
        <w:numPr>
          <w:ilvl w:val="0"/>
          <w:numId w:val="4"/>
        </w:numPr>
        <w:ind w:left="360"/>
      </w:pPr>
      <w:r>
        <w:t>Mode Refresh – The Native Mode must be refreshed with a new Native Mode Command (0xC0) at least one time every 30 minutes (15 minute periodic rate is recommended).</w:t>
      </w:r>
    </w:p>
    <w:p w14:paraId="4B8CBB5A" w14:textId="77777777" w:rsidR="00BF0A8D" w:rsidRDefault="00BF0A8D" w:rsidP="00BF0A8D">
      <w:pPr>
        <w:pStyle w:val="ListParagraph"/>
        <w:numPr>
          <w:ilvl w:val="0"/>
          <w:numId w:val="4"/>
        </w:numPr>
        <w:ind w:left="360"/>
      </w:pPr>
      <w:r>
        <w:lastRenderedPageBreak/>
        <w:t>Do not send any commands that are not documented.  Improper use of reserved or future commands may affect the performance and continued reliability of the unit.</w:t>
      </w:r>
    </w:p>
    <w:p w14:paraId="70FC36D9" w14:textId="77777777" w:rsidR="00BF0A8D" w:rsidRDefault="00BF0A8D" w:rsidP="00BF0A8D">
      <w:pPr>
        <w:pStyle w:val="ListParagraph"/>
        <w:numPr>
          <w:ilvl w:val="0"/>
          <w:numId w:val="4"/>
        </w:numPr>
        <w:ind w:left="360"/>
      </w:pPr>
      <w:r>
        <w:t>Relay operation – Excessive relay cycling can shorten the life of the relays.</w:t>
      </w:r>
    </w:p>
    <w:p w14:paraId="16D103CB" w14:textId="77777777" w:rsidR="00BF0A8D" w:rsidRDefault="00BF0A8D" w:rsidP="00BF0A8D">
      <w:pPr>
        <w:pStyle w:val="ListParagraph"/>
        <w:numPr>
          <w:ilvl w:val="0"/>
          <w:numId w:val="4"/>
        </w:numPr>
        <w:ind w:left="360"/>
      </w:pPr>
      <w:r>
        <w:t xml:space="preserve">Dampers within the system could become stuck if left in one position for an extended period of time.   </w:t>
      </w:r>
      <w:r w:rsidRPr="0070600F">
        <w:t>It’s recommended</w:t>
      </w:r>
      <w:r>
        <w:t xml:space="preserve"> that they be cycled at least 1 time every hour during operation.</w:t>
      </w:r>
    </w:p>
    <w:p w14:paraId="3F06D27C" w14:textId="77777777" w:rsidR="00E26CE7" w:rsidRDefault="00E26CE7" w:rsidP="00E26CE7">
      <w:pPr>
        <w:pStyle w:val="ListParagraph"/>
      </w:pPr>
    </w:p>
    <w:p w14:paraId="7BF6F483" w14:textId="77777777" w:rsidR="00EB2DA3" w:rsidRDefault="008E4C81" w:rsidP="008E4C81">
      <w:pPr>
        <w:pStyle w:val="Heading1"/>
      </w:pPr>
      <w:r>
        <w:t>Objective:</w:t>
      </w:r>
    </w:p>
    <w:p w14:paraId="4C0F4EEF" w14:textId="77777777" w:rsidR="00EB2DA3" w:rsidRDefault="000201C1">
      <w:r>
        <w:t>D</w:t>
      </w:r>
      <w:r w:rsidR="00EB2DA3">
        <w:t xml:space="preserve">ocumentation is intended to serve as basic instructions for a user interfacing to a </w:t>
      </w:r>
      <w:r w:rsidR="007C13F1">
        <w:t>Bottom Freezer Refrigerator</w:t>
      </w:r>
      <w:r w:rsidR="008E4C81">
        <w:t xml:space="preserve"> with the green bean adapter.</w:t>
      </w:r>
      <w:r w:rsidR="007C13F1">
        <w:t xml:space="preserve">  The primary focus will be the refrigeration main board although as time allows other boards in the system may also be covered.  </w:t>
      </w:r>
      <w:r w:rsidR="00EB2DA3">
        <w:t>The maker module documentation related to the interfacing to a specific appliance should focus on the following areas:</w:t>
      </w:r>
    </w:p>
    <w:p w14:paraId="0253FEB8" w14:textId="17DA03D6" w:rsidR="008E4C81" w:rsidRDefault="008E4C81" w:rsidP="008E4C81">
      <w:pPr>
        <w:pStyle w:val="ListParagraph"/>
        <w:numPr>
          <w:ilvl w:val="0"/>
          <w:numId w:val="1"/>
        </w:numPr>
      </w:pPr>
      <w:r>
        <w:t xml:space="preserve">Interaction Guidelines – guidelines for using the </w:t>
      </w:r>
      <w:r w:rsidR="00F40207">
        <w:t xml:space="preserve">green bean </w:t>
      </w:r>
      <w:r>
        <w:t xml:space="preserve">module with the </w:t>
      </w:r>
      <w:r w:rsidR="00F40207">
        <w:t>Appliances</w:t>
      </w:r>
      <w:r>
        <w:t xml:space="preserve"> including:</w:t>
      </w:r>
    </w:p>
    <w:p w14:paraId="6B5F8ECA" w14:textId="77777777" w:rsidR="008E4C81" w:rsidRDefault="008E4C81" w:rsidP="008E4C81">
      <w:pPr>
        <w:pStyle w:val="ListParagraph"/>
        <w:numPr>
          <w:ilvl w:val="1"/>
          <w:numId w:val="1"/>
        </w:numPr>
      </w:pPr>
      <w:r>
        <w:t>Consumer Mode Interactions – details how to use the product with the currently supported modes to add functionality.</w:t>
      </w:r>
    </w:p>
    <w:p w14:paraId="4BF5D332" w14:textId="77777777" w:rsidR="008E4C81" w:rsidRDefault="008E4C81" w:rsidP="008E4C81">
      <w:pPr>
        <w:pStyle w:val="ListParagraph"/>
        <w:numPr>
          <w:ilvl w:val="1"/>
          <w:numId w:val="1"/>
        </w:numPr>
      </w:pPr>
      <w:r>
        <w:t>Native Mode Interactions – Details how to use the Native mode to design custom algorithms to add additional functionality to the unit.</w:t>
      </w:r>
    </w:p>
    <w:p w14:paraId="30B400A7" w14:textId="77777777" w:rsidR="008E4C81" w:rsidRDefault="008E4C81" w:rsidP="008E4C81">
      <w:pPr>
        <w:pStyle w:val="ListParagraph"/>
        <w:numPr>
          <w:ilvl w:val="0"/>
          <w:numId w:val="1"/>
        </w:numPr>
      </w:pPr>
      <w:r>
        <w:t>Command Set – A detailed list of the commands that can be used to interface to the appliance in Consumer and Native modes.</w:t>
      </w:r>
    </w:p>
    <w:p w14:paraId="1A23D5A5" w14:textId="77777777" w:rsidR="00C70634" w:rsidRPr="006F08A9" w:rsidRDefault="00C70634" w:rsidP="00C70634">
      <w:pPr>
        <w:pStyle w:val="Heading1"/>
      </w:pPr>
      <w:r w:rsidRPr="006F08A9">
        <w:t>Interaction Guidelines:</w:t>
      </w:r>
    </w:p>
    <w:p w14:paraId="6BC7C81F" w14:textId="78915C69" w:rsidR="00C70634" w:rsidRDefault="00C70634" w:rsidP="00C70634">
      <w:r>
        <w:t xml:space="preserve">Interaction between an external application and the Refrigerator via communication will take place in either a </w:t>
      </w:r>
      <w:r w:rsidR="00F40207">
        <w:t>C</w:t>
      </w:r>
      <w:r>
        <w:t xml:space="preserve">onsumer </w:t>
      </w:r>
      <w:r w:rsidR="00F40207">
        <w:t>or Native M</w:t>
      </w:r>
      <w:r>
        <w:t xml:space="preserve">ode.  The mode choice depends upon the degree of control required.   If a user want to extend the existing user interface to more easily control and monitor the behaviors of the appliance that already exist, then </w:t>
      </w:r>
      <w:r w:rsidR="00F40207">
        <w:t>C</w:t>
      </w:r>
      <w:r>
        <w:t xml:space="preserve">onsumer </w:t>
      </w:r>
      <w:r w:rsidR="00F40207">
        <w:t>M</w:t>
      </w:r>
      <w:r>
        <w:t xml:space="preserve">ode interaction is sufficient.   However, if different control algorithms are desired, then the </w:t>
      </w:r>
      <w:r w:rsidR="00F40207">
        <w:t>N</w:t>
      </w:r>
      <w:r>
        <w:t xml:space="preserve">ative </w:t>
      </w:r>
      <w:r w:rsidR="00F40207">
        <w:t>M</w:t>
      </w:r>
      <w:r>
        <w:t>ode of the control can be used.</w:t>
      </w:r>
    </w:p>
    <w:p w14:paraId="6A553B67" w14:textId="77777777" w:rsidR="00C70634" w:rsidRPr="006F08A9" w:rsidRDefault="00C70634" w:rsidP="00C70634">
      <w:pPr>
        <w:pStyle w:val="Heading2"/>
      </w:pPr>
      <w:r w:rsidRPr="006F08A9">
        <w:t>Consumer Mode Interaction:</w:t>
      </w:r>
    </w:p>
    <w:p w14:paraId="62D4DF38" w14:textId="75F899CC" w:rsidR="00C70634" w:rsidRDefault="00C70634" w:rsidP="00C70634">
      <w:r>
        <w:t xml:space="preserve">In the </w:t>
      </w:r>
      <w:r w:rsidR="00F40207">
        <w:t>C</w:t>
      </w:r>
      <w:r>
        <w:t xml:space="preserve">onsumer </w:t>
      </w:r>
      <w:r w:rsidR="00F40207">
        <w:t>M</w:t>
      </w:r>
      <w:r>
        <w:t xml:space="preserve">ode it is possible to monitor status and control settings that are normally adjusted via the UI boards on the unit.  An application could be written that either simplifies the user interface or extends the basic functionality of a unit using existing adjustments. </w:t>
      </w:r>
    </w:p>
    <w:p w14:paraId="1B844A67" w14:textId="560E28BB" w:rsidR="00C70634" w:rsidRDefault="00C70634" w:rsidP="00C70634">
      <w:r>
        <w:t xml:space="preserve">One specific example might be on a unit that does not support the </w:t>
      </w:r>
      <w:r w:rsidR="00FA14E0">
        <w:t>Turbo</w:t>
      </w:r>
      <w:r>
        <w:t xml:space="preserve"> </w:t>
      </w:r>
      <w:r w:rsidR="00FA14E0">
        <w:t>C</w:t>
      </w:r>
      <w:r>
        <w:t xml:space="preserve">ool feature.  The </w:t>
      </w:r>
      <w:r w:rsidR="00FA14E0">
        <w:t>T</w:t>
      </w:r>
      <w:r>
        <w:t xml:space="preserve">urbo Cool feature is normally designed to have a unit </w:t>
      </w:r>
      <w:r w:rsidR="00303F56">
        <w:t>compensate for t</w:t>
      </w:r>
      <w:r>
        <w:t xml:space="preserve">he presence of a warm food load so that the unit cools that food load </w:t>
      </w:r>
      <w:r w:rsidR="00303F56">
        <w:t xml:space="preserve">quickly </w:t>
      </w:r>
      <w:r>
        <w:t>and returns to normal operation.  The feature is a timed condition where the FF set point is lowered for a time (8 hours) to compensate for loading the unit after it has been loaded from a shopping trip.</w:t>
      </w:r>
    </w:p>
    <w:p w14:paraId="3D2709D7" w14:textId="77777777" w:rsidR="00C70634" w:rsidRDefault="00C70634" w:rsidP="00C70634">
      <w:r>
        <w:t>To accommodate that behavior the application would:</w:t>
      </w:r>
    </w:p>
    <w:p w14:paraId="1DB14E55" w14:textId="77777777" w:rsidR="00C70634" w:rsidRDefault="00C70634" w:rsidP="00C70634">
      <w:pPr>
        <w:pStyle w:val="ListParagraph"/>
        <w:numPr>
          <w:ilvl w:val="0"/>
          <w:numId w:val="9"/>
        </w:numPr>
      </w:pPr>
      <w:r>
        <w:lastRenderedPageBreak/>
        <w:t>When the mode is activated the application will</w:t>
      </w:r>
    </w:p>
    <w:p w14:paraId="3616C276" w14:textId="77777777" w:rsidR="00C70634" w:rsidRDefault="00C70634" w:rsidP="00C70634">
      <w:pPr>
        <w:pStyle w:val="ListParagraph"/>
        <w:numPr>
          <w:ilvl w:val="1"/>
          <w:numId w:val="9"/>
        </w:numPr>
      </w:pPr>
      <w:r>
        <w:t>Query the current FZ and FF set points.  So they can be restored.</w:t>
      </w:r>
    </w:p>
    <w:p w14:paraId="222EE975" w14:textId="77777777" w:rsidR="00C70634" w:rsidRDefault="00C70634" w:rsidP="00C70634">
      <w:pPr>
        <w:pStyle w:val="ListParagraph"/>
        <w:numPr>
          <w:ilvl w:val="2"/>
          <w:numId w:val="9"/>
        </w:numPr>
      </w:pPr>
      <w:r>
        <w:t>Use Query ERD command (0xF0) for Set Point Temperature ERD  (0x1005)</w:t>
      </w:r>
    </w:p>
    <w:p w14:paraId="7CBEF701" w14:textId="77777777" w:rsidR="00C70634" w:rsidRDefault="00C70634" w:rsidP="00C70634">
      <w:pPr>
        <w:pStyle w:val="ListParagraph"/>
        <w:numPr>
          <w:ilvl w:val="1"/>
          <w:numId w:val="9"/>
        </w:numPr>
      </w:pPr>
      <w:r>
        <w:t>Initiate a countdown timer for a given interval (say 8 hours)</w:t>
      </w:r>
    </w:p>
    <w:p w14:paraId="4516E8D5" w14:textId="77777777" w:rsidR="00C70634" w:rsidRDefault="00C70634" w:rsidP="00C70634">
      <w:pPr>
        <w:pStyle w:val="ListParagraph"/>
        <w:numPr>
          <w:ilvl w:val="0"/>
          <w:numId w:val="9"/>
        </w:numPr>
      </w:pPr>
      <w:r>
        <w:t>Modify the FF Set point – to promote more rapid cooling of the warm load that was added.</w:t>
      </w:r>
    </w:p>
    <w:p w14:paraId="1AEF1CCE" w14:textId="77777777" w:rsidR="00C70634" w:rsidRDefault="00C70634" w:rsidP="00C70634">
      <w:pPr>
        <w:pStyle w:val="ListParagraph"/>
        <w:numPr>
          <w:ilvl w:val="1"/>
          <w:numId w:val="9"/>
        </w:numPr>
      </w:pPr>
      <w:r>
        <w:t>Use Write ERD command (0xF1) to modify “Set Point Temperature” ERD (0x1005) for the FF set point and maintain the set point in the FZ.</w:t>
      </w:r>
    </w:p>
    <w:p w14:paraId="6230D41D" w14:textId="77777777" w:rsidR="00C70634" w:rsidRDefault="00C70634" w:rsidP="00C70634">
      <w:pPr>
        <w:pStyle w:val="ListParagraph"/>
        <w:numPr>
          <w:ilvl w:val="0"/>
          <w:numId w:val="9"/>
        </w:numPr>
      </w:pPr>
      <w:r>
        <w:t>While the countdown timer is running the application:</w:t>
      </w:r>
    </w:p>
    <w:p w14:paraId="06464F1B" w14:textId="77777777" w:rsidR="00C70634" w:rsidRDefault="00C70634" w:rsidP="00C70634">
      <w:pPr>
        <w:pStyle w:val="ListParagraph"/>
        <w:numPr>
          <w:ilvl w:val="1"/>
          <w:numId w:val="9"/>
        </w:numPr>
      </w:pPr>
      <w:r>
        <w:t>Could display the count as well as the temperatures within the unit.</w:t>
      </w:r>
    </w:p>
    <w:p w14:paraId="525567DE" w14:textId="77777777" w:rsidR="00C70634" w:rsidRDefault="00C70634" w:rsidP="00C70634">
      <w:pPr>
        <w:pStyle w:val="ListParagraph"/>
        <w:numPr>
          <w:ilvl w:val="2"/>
          <w:numId w:val="9"/>
        </w:numPr>
      </w:pPr>
      <w:r>
        <w:t>Query temperature using the Query ERD command (0xF0) on the “Displayed Temperature” ERD (0x1004)</w:t>
      </w:r>
    </w:p>
    <w:p w14:paraId="317E9E2B" w14:textId="77777777" w:rsidR="00C70634" w:rsidRDefault="00C70634" w:rsidP="00C70634">
      <w:pPr>
        <w:pStyle w:val="ListParagraph"/>
        <w:numPr>
          <w:ilvl w:val="1"/>
          <w:numId w:val="9"/>
        </w:numPr>
      </w:pPr>
      <w:r>
        <w:t>Monitor for any other set point changes on the unit and terminate the mode if additional changes are observed – mode is overridden at the appliance.</w:t>
      </w:r>
    </w:p>
    <w:p w14:paraId="6186AE63" w14:textId="77777777" w:rsidR="00C70634" w:rsidRDefault="00C70634" w:rsidP="00C70634">
      <w:pPr>
        <w:pStyle w:val="ListParagraph"/>
        <w:numPr>
          <w:ilvl w:val="2"/>
          <w:numId w:val="9"/>
        </w:numPr>
      </w:pPr>
      <w:r>
        <w:t>Query the current FZ and FF set points using Query ERD command (0xF0) for Set Point Temperature ERD  (0x1005)</w:t>
      </w:r>
    </w:p>
    <w:p w14:paraId="06DCF2D8" w14:textId="77777777" w:rsidR="00C70634" w:rsidRDefault="00C70634" w:rsidP="00C70634">
      <w:pPr>
        <w:pStyle w:val="ListParagraph"/>
        <w:numPr>
          <w:ilvl w:val="0"/>
          <w:numId w:val="9"/>
        </w:numPr>
      </w:pPr>
      <w:r>
        <w:t>After the timer has expired the application should restore the FZ and FF set points to their original values and end the special mode.</w:t>
      </w:r>
    </w:p>
    <w:p w14:paraId="655D0B01" w14:textId="77777777" w:rsidR="00C70634" w:rsidRDefault="00C70634" w:rsidP="00C70634">
      <w:pPr>
        <w:pStyle w:val="ListParagraph"/>
        <w:numPr>
          <w:ilvl w:val="1"/>
          <w:numId w:val="9"/>
        </w:numPr>
      </w:pPr>
      <w:r>
        <w:t>Use Write ERD command (0xF1) for the “Set Point Temperature” ERD (0x1005) to restore the original FZ and FF set points.</w:t>
      </w:r>
    </w:p>
    <w:p w14:paraId="3D7C0A98" w14:textId="77777777" w:rsidR="00C70634" w:rsidRDefault="00C70634" w:rsidP="00C70634">
      <w:r>
        <w:t xml:space="preserve">The benefit or remaining in consumer mode is that the control is always monitoring the performance and reliable operation of the appliance while still giving the technical user a chance to customize the User Experience as well as create new functionality from existing modes.  </w:t>
      </w:r>
    </w:p>
    <w:p w14:paraId="5AAF2BE7" w14:textId="14621162" w:rsidR="00C70634" w:rsidRDefault="00F01AAE" w:rsidP="00C70634">
      <w:pPr>
        <w:pStyle w:val="Heading2"/>
      </w:pPr>
      <w:r>
        <w:t>Native</w:t>
      </w:r>
      <w:r w:rsidR="00C70634">
        <w:t xml:space="preserve"> Mode Interaction:</w:t>
      </w:r>
    </w:p>
    <w:p w14:paraId="063D743E" w14:textId="74A4CE7B" w:rsidR="00C70634" w:rsidRDefault="00C70634" w:rsidP="00E16148">
      <w:pPr>
        <w:rPr>
          <w:b/>
        </w:rPr>
      </w:pPr>
      <w:r>
        <w:t xml:space="preserve">In </w:t>
      </w:r>
      <w:r w:rsidR="00F01AAE">
        <w:t xml:space="preserve">Native Mode </w:t>
      </w:r>
      <w:r>
        <w:t>the user/programmer can take a more active role in the control of the unit.</w:t>
      </w:r>
      <w:r w:rsidR="00F01AAE">
        <w:t xml:space="preserve">  H</w:t>
      </w:r>
      <w:r>
        <w:t xml:space="preserve">owever, the reliability and the performance is the responsibility of the programmer and their algorithms.  </w:t>
      </w:r>
      <w:r w:rsidR="00E16148">
        <w:t xml:space="preserve">The user is capable of individually controlling loads but as a result of this control they are responsible for following the </w:t>
      </w:r>
      <w:r w:rsidR="00E16148" w:rsidRPr="00E16148">
        <w:rPr>
          <w:b/>
        </w:rPr>
        <w:fldChar w:fldCharType="begin"/>
      </w:r>
      <w:r w:rsidR="00E16148" w:rsidRPr="00E16148">
        <w:rPr>
          <w:b/>
        </w:rPr>
        <w:instrText xml:space="preserve"> REF _Ref269392310 \h </w:instrText>
      </w:r>
      <w:r w:rsidR="00E16148" w:rsidRPr="00E16148">
        <w:rPr>
          <w:b/>
        </w:rPr>
      </w:r>
      <w:r w:rsidR="00E16148" w:rsidRPr="00E16148">
        <w:rPr>
          <w:b/>
        </w:rPr>
        <w:fldChar w:fldCharType="separate"/>
      </w:r>
      <w:r w:rsidR="00E16148" w:rsidRPr="00E16148">
        <w:rPr>
          <w:b/>
        </w:rPr>
        <w:t>Guidelines for Safe/Reliable Native Mode Operation</w:t>
      </w:r>
      <w:r w:rsidR="00E16148" w:rsidRPr="00E16148">
        <w:rPr>
          <w:b/>
        </w:rPr>
        <w:fldChar w:fldCharType="end"/>
      </w:r>
      <w:r w:rsidRPr="00E16148">
        <w:rPr>
          <w:b/>
        </w:rPr>
        <w:t>.</w:t>
      </w:r>
    </w:p>
    <w:p w14:paraId="282BD50F" w14:textId="0B0B44B3" w:rsidR="00C70634" w:rsidRDefault="00E16148" w:rsidP="00E16148">
      <w:r>
        <w:t>One e</w:t>
      </w:r>
      <w:r w:rsidR="00C70634" w:rsidRPr="00E16148">
        <w:t xml:space="preserve">xample using </w:t>
      </w:r>
      <w:r>
        <w:t xml:space="preserve">Native mode is to notify/alert </w:t>
      </w:r>
      <w:r w:rsidR="00C70634">
        <w:t xml:space="preserve">the user when a Fresh Food (FF) or Freezer (FZ) temperature </w:t>
      </w:r>
      <w:r w:rsidR="0016128F">
        <w:t>is</w:t>
      </w:r>
      <w:r>
        <w:t xml:space="preserve"> outside </w:t>
      </w:r>
      <w:r w:rsidR="0016128F">
        <w:t xml:space="preserve">of </w:t>
      </w:r>
      <w:r>
        <w:t>an acceptable range</w:t>
      </w:r>
      <w:r w:rsidR="00C70634">
        <w:t xml:space="preserve">.   </w:t>
      </w:r>
      <w:r>
        <w:t xml:space="preserve">Consumer mode ERDs can be used to determine </w:t>
      </w:r>
      <w:r w:rsidR="0016128F">
        <w:t xml:space="preserve">when an </w:t>
      </w:r>
      <w:r>
        <w:t xml:space="preserve">alert condition should be active.  </w:t>
      </w:r>
      <w:r w:rsidR="00C70634">
        <w:t>Once an al</w:t>
      </w:r>
      <w:r>
        <w:t>ert</w:t>
      </w:r>
      <w:r w:rsidR="00C70634">
        <w:t xml:space="preserve"> condition is known</w:t>
      </w:r>
      <w:r w:rsidR="00991C40">
        <w:t xml:space="preserve">, </w:t>
      </w:r>
      <w:r w:rsidR="00C70634">
        <w:t xml:space="preserve">the application can communicate it to a smart phone or other device for consumer consumption, but in addition the application could periodically </w:t>
      </w:r>
      <w:r w:rsidR="00991C40">
        <w:t xml:space="preserve">force the appliance </w:t>
      </w:r>
      <w:r w:rsidR="00C70634">
        <w:t xml:space="preserve">into a </w:t>
      </w:r>
      <w:r>
        <w:t xml:space="preserve">Native </w:t>
      </w:r>
      <w:r w:rsidR="00C70634">
        <w:t>Mode and use the FZ cabinet lights to indicate an alarm status</w:t>
      </w:r>
      <w:r>
        <w:t xml:space="preserve"> (Freezer lights are visible externally when the freezer door is closed)</w:t>
      </w:r>
      <w:r w:rsidR="00C70634">
        <w:t>.</w:t>
      </w:r>
    </w:p>
    <w:p w14:paraId="34997545" w14:textId="77777777" w:rsidR="00C70634" w:rsidRDefault="00C70634" w:rsidP="00C70634">
      <w:r>
        <w:t>Pseudo code Implementation:</w:t>
      </w:r>
    </w:p>
    <w:p w14:paraId="7E34A337" w14:textId="77777777" w:rsidR="00C70634" w:rsidRDefault="00C70634" w:rsidP="00C70634">
      <w:pPr>
        <w:pStyle w:val="ListParagraph"/>
        <w:numPr>
          <w:ilvl w:val="0"/>
          <w:numId w:val="19"/>
        </w:numPr>
      </w:pPr>
      <w:r>
        <w:t>On the application – have user setup alarm set points.    Example:</w:t>
      </w:r>
    </w:p>
    <w:p w14:paraId="44667C4D" w14:textId="77777777" w:rsidR="00C70634" w:rsidRDefault="00C70634" w:rsidP="00C70634">
      <w:pPr>
        <w:pStyle w:val="ListParagraph"/>
        <w:numPr>
          <w:ilvl w:val="1"/>
          <w:numId w:val="19"/>
        </w:numPr>
      </w:pPr>
      <w:r>
        <w:t>FF maintain temperatures between 32 and 46 Degrees F</w:t>
      </w:r>
    </w:p>
    <w:p w14:paraId="2ABB719D" w14:textId="77777777" w:rsidR="00C70634" w:rsidRDefault="00C70634" w:rsidP="00C70634">
      <w:pPr>
        <w:pStyle w:val="ListParagraph"/>
        <w:numPr>
          <w:ilvl w:val="1"/>
          <w:numId w:val="19"/>
        </w:numPr>
      </w:pPr>
      <w:r>
        <w:t>FZ maintain temperature lower than +9 Degrees F</w:t>
      </w:r>
    </w:p>
    <w:p w14:paraId="74024D21" w14:textId="77777777" w:rsidR="00C70634" w:rsidRDefault="00C70634" w:rsidP="00C70634">
      <w:pPr>
        <w:pStyle w:val="ListParagraph"/>
        <w:numPr>
          <w:ilvl w:val="0"/>
          <w:numId w:val="19"/>
        </w:numPr>
      </w:pPr>
      <w:r>
        <w:lastRenderedPageBreak/>
        <w:t>Assume application maintains several countdown timers with a resolution of seconds.   Each second if the countdown timers are non-zero decrement the count.  Counters needed include:</w:t>
      </w:r>
    </w:p>
    <w:p w14:paraId="1755D491" w14:textId="77777777" w:rsidR="00C70634" w:rsidRDefault="00C70634" w:rsidP="00C70634">
      <w:pPr>
        <w:pStyle w:val="ListParagraph"/>
        <w:numPr>
          <w:ilvl w:val="1"/>
          <w:numId w:val="19"/>
        </w:numPr>
      </w:pPr>
      <w:proofErr w:type="spellStart"/>
      <w:r>
        <w:t>Sample_Cabinet_Temperature_Seconds_Counter</w:t>
      </w:r>
      <w:proofErr w:type="spellEnd"/>
      <w:r>
        <w:t xml:space="preserve">  (reset to 300 seconds - 5 minutes)</w:t>
      </w:r>
    </w:p>
    <w:p w14:paraId="52C86F9A" w14:textId="02D68862" w:rsidR="00C70634" w:rsidRDefault="00C70634" w:rsidP="00C70634">
      <w:pPr>
        <w:pStyle w:val="ListParagraph"/>
        <w:numPr>
          <w:ilvl w:val="1"/>
          <w:numId w:val="19"/>
        </w:numPr>
      </w:pPr>
      <w:proofErr w:type="spellStart"/>
      <w:r>
        <w:t>Display_Alarm_Interval_Seconds_Counter</w:t>
      </w:r>
      <w:proofErr w:type="spellEnd"/>
      <w:r>
        <w:t xml:space="preserve">  (reset </w:t>
      </w:r>
      <w:r w:rsidR="00991C40">
        <w:t>to 3300</w:t>
      </w:r>
      <w:r>
        <w:t xml:space="preserve"> seconds - 55 minutes) </w:t>
      </w:r>
    </w:p>
    <w:p w14:paraId="6E6E583C" w14:textId="77777777" w:rsidR="00C70634" w:rsidRDefault="00C70634" w:rsidP="00C70634">
      <w:pPr>
        <w:pStyle w:val="ListParagraph"/>
        <w:numPr>
          <w:ilvl w:val="1"/>
          <w:numId w:val="19"/>
        </w:numPr>
      </w:pPr>
      <w:proofErr w:type="spellStart"/>
      <w:r>
        <w:t>Alarm_Duration_Seconds_Counter</w:t>
      </w:r>
      <w:proofErr w:type="spellEnd"/>
      <w:r>
        <w:t xml:space="preserve"> (reset to 300 seconds - 5 minutes)</w:t>
      </w:r>
    </w:p>
    <w:p w14:paraId="1A3BE837" w14:textId="77777777" w:rsidR="00C70634" w:rsidRDefault="00C70634" w:rsidP="00C70634">
      <w:pPr>
        <w:pStyle w:val="ListParagraph"/>
        <w:numPr>
          <w:ilvl w:val="1"/>
          <w:numId w:val="19"/>
        </w:numPr>
      </w:pPr>
      <w:proofErr w:type="spellStart"/>
      <w:r>
        <w:t>Alarm_Light_Toggle_Seconds_Counter</w:t>
      </w:r>
      <w:proofErr w:type="spellEnd"/>
      <w:r>
        <w:t xml:space="preserve">  (reset to 2 seconds)</w:t>
      </w:r>
    </w:p>
    <w:p w14:paraId="0748478C" w14:textId="77777777" w:rsidR="00C70634" w:rsidRDefault="00C70634" w:rsidP="00C70634">
      <w:pPr>
        <w:pStyle w:val="ListParagraph"/>
        <w:numPr>
          <w:ilvl w:val="0"/>
          <w:numId w:val="19"/>
        </w:numPr>
      </w:pPr>
      <w:r>
        <w:t>Initialize counters and state variables:</w:t>
      </w:r>
    </w:p>
    <w:p w14:paraId="7AED76DC" w14:textId="3D45520A" w:rsidR="00C70634" w:rsidRDefault="00C70634" w:rsidP="00C70634">
      <w:pPr>
        <w:pStyle w:val="ListParagraph"/>
        <w:numPr>
          <w:ilvl w:val="1"/>
          <w:numId w:val="19"/>
        </w:numPr>
      </w:pPr>
      <w:proofErr w:type="spellStart"/>
      <w:r>
        <w:t>Sample_Cabinet_Temperature_Seconds_Counter</w:t>
      </w:r>
      <w:proofErr w:type="spellEnd"/>
      <w:r>
        <w:t xml:space="preserve"> </w:t>
      </w:r>
      <w:r w:rsidR="00991C40">
        <w:t xml:space="preserve"> - </w:t>
      </w:r>
      <w:r>
        <w:t xml:space="preserve">start this at </w:t>
      </w:r>
      <w:r w:rsidR="00991C40">
        <w:t xml:space="preserve">time </w:t>
      </w:r>
      <w:r>
        <w:t>0 – to trigger immediate sampling</w:t>
      </w:r>
    </w:p>
    <w:p w14:paraId="02F5CE30" w14:textId="77777777" w:rsidR="00C70634" w:rsidRDefault="00C70634" w:rsidP="00C70634">
      <w:pPr>
        <w:pStyle w:val="ListParagraph"/>
        <w:numPr>
          <w:ilvl w:val="1"/>
          <w:numId w:val="19"/>
        </w:numPr>
      </w:pPr>
      <w:proofErr w:type="spellStart"/>
      <w:r>
        <w:t>Display_Alarm_Interval_Seconds_Counter</w:t>
      </w:r>
      <w:proofErr w:type="spellEnd"/>
      <w:r>
        <w:t xml:space="preserve">   start this at 0 to trigger immediately if out of range. </w:t>
      </w:r>
    </w:p>
    <w:p w14:paraId="2AF3A915" w14:textId="77777777" w:rsidR="00C70634" w:rsidRDefault="00C70634" w:rsidP="00C70634">
      <w:pPr>
        <w:pStyle w:val="ListParagraph"/>
        <w:numPr>
          <w:ilvl w:val="1"/>
          <w:numId w:val="19"/>
        </w:numPr>
      </w:pPr>
      <w:r>
        <w:t xml:space="preserve">Clear </w:t>
      </w:r>
      <w:proofErr w:type="spellStart"/>
      <w:r>
        <w:t>FZ_Light_State</w:t>
      </w:r>
      <w:proofErr w:type="spellEnd"/>
      <w:r>
        <w:t xml:space="preserve">   - first act will be to turn on.</w:t>
      </w:r>
    </w:p>
    <w:p w14:paraId="60AA5376" w14:textId="77777777" w:rsidR="00C70634" w:rsidRDefault="00C70634" w:rsidP="00C70634">
      <w:pPr>
        <w:pStyle w:val="ListParagraph"/>
        <w:numPr>
          <w:ilvl w:val="1"/>
          <w:numId w:val="19"/>
        </w:numPr>
      </w:pPr>
      <w:r>
        <w:t xml:space="preserve">Clear </w:t>
      </w:r>
      <w:proofErr w:type="spellStart"/>
      <w:r>
        <w:t>Alarm_Indication_Active</w:t>
      </w:r>
      <w:proofErr w:type="spellEnd"/>
    </w:p>
    <w:p w14:paraId="0150B5A1" w14:textId="77777777" w:rsidR="00C70634" w:rsidRDefault="00C70634" w:rsidP="00C70634">
      <w:pPr>
        <w:pStyle w:val="ListParagraph"/>
        <w:numPr>
          <w:ilvl w:val="1"/>
          <w:numId w:val="19"/>
        </w:numPr>
      </w:pPr>
      <w:r>
        <w:t xml:space="preserve">Clear </w:t>
      </w:r>
      <w:proofErr w:type="spellStart"/>
      <w:r>
        <w:t>request_alarm</w:t>
      </w:r>
      <w:proofErr w:type="spellEnd"/>
    </w:p>
    <w:p w14:paraId="10549A36" w14:textId="77777777" w:rsidR="00C70634" w:rsidRDefault="00C70634" w:rsidP="00C70634">
      <w:pPr>
        <w:pStyle w:val="ListParagraph"/>
        <w:numPr>
          <w:ilvl w:val="0"/>
          <w:numId w:val="19"/>
        </w:numPr>
      </w:pPr>
      <w:r>
        <w:t>Begin Execution loop here</w:t>
      </w:r>
    </w:p>
    <w:p w14:paraId="18ACD05A" w14:textId="10328F9D" w:rsidR="00C70634" w:rsidRDefault="00C70634" w:rsidP="00C70634">
      <w:pPr>
        <w:pStyle w:val="ListParagraph"/>
        <w:numPr>
          <w:ilvl w:val="1"/>
          <w:numId w:val="19"/>
        </w:numPr>
      </w:pPr>
      <w:r>
        <w:t xml:space="preserve">If the Sample Cabinet Temperature </w:t>
      </w:r>
      <w:r w:rsidR="0016128F">
        <w:t>Counter is</w:t>
      </w:r>
      <w:r>
        <w:t xml:space="preserve">  0 </w:t>
      </w:r>
    </w:p>
    <w:p w14:paraId="38C1DDA8" w14:textId="77777777" w:rsidR="00C70634" w:rsidRDefault="00C70634" w:rsidP="00C70634">
      <w:pPr>
        <w:pStyle w:val="ListParagraph"/>
        <w:numPr>
          <w:ilvl w:val="2"/>
          <w:numId w:val="19"/>
        </w:numPr>
      </w:pPr>
      <w:r>
        <w:t xml:space="preserve">Reset the </w:t>
      </w:r>
      <w:proofErr w:type="spellStart"/>
      <w:r>
        <w:t>Sample_Cabinet_Temperature_Seconds_Counter</w:t>
      </w:r>
      <w:proofErr w:type="spellEnd"/>
      <w:r>
        <w:t xml:space="preserve"> (300) </w:t>
      </w:r>
    </w:p>
    <w:p w14:paraId="006146C5" w14:textId="77777777" w:rsidR="00C70634" w:rsidRDefault="00C70634" w:rsidP="00C70634">
      <w:pPr>
        <w:pStyle w:val="ListParagraph"/>
        <w:numPr>
          <w:ilvl w:val="2"/>
          <w:numId w:val="19"/>
        </w:numPr>
      </w:pPr>
      <w:r>
        <w:t>Sample cabinet temperature – Alerts can be done in one of 2 different ways.</w:t>
      </w:r>
    </w:p>
    <w:p w14:paraId="2EE4AF5C" w14:textId="77777777" w:rsidR="00C70634" w:rsidRDefault="00C70634" w:rsidP="00C70634">
      <w:pPr>
        <w:pStyle w:val="ListParagraph"/>
        <w:numPr>
          <w:ilvl w:val="3"/>
          <w:numId w:val="19"/>
        </w:numPr>
      </w:pPr>
      <w:r>
        <w:t>Either poll the temperature directly to apply limits of your choosing</w:t>
      </w:r>
    </w:p>
    <w:p w14:paraId="16283451" w14:textId="77777777" w:rsidR="00C70634" w:rsidRDefault="00C70634" w:rsidP="00C70634">
      <w:pPr>
        <w:pStyle w:val="ListParagraph"/>
        <w:numPr>
          <w:ilvl w:val="4"/>
          <w:numId w:val="19"/>
        </w:numPr>
      </w:pPr>
      <w:r>
        <w:t>Use ERD to query the cabinet for the Displayed temperatures.</w:t>
      </w:r>
    </w:p>
    <w:p w14:paraId="1F6BCBC3" w14:textId="77777777" w:rsidR="00C70634" w:rsidRPr="005247AE" w:rsidRDefault="00C70634" w:rsidP="00C70634">
      <w:pPr>
        <w:pStyle w:val="ListParagraph"/>
        <w:numPr>
          <w:ilvl w:val="5"/>
          <w:numId w:val="19"/>
        </w:numPr>
        <w:autoSpaceDE w:val="0"/>
        <w:autoSpaceDN w:val="0"/>
        <w:adjustRightInd w:val="0"/>
        <w:spacing w:after="0" w:line="240" w:lineRule="auto"/>
      </w:pPr>
      <w:r w:rsidRPr="005247AE">
        <w:t>ERD Query (0xF0) for ERD # 0x1004</w:t>
      </w:r>
    </w:p>
    <w:p w14:paraId="0574C47F" w14:textId="77777777" w:rsidR="00C70634" w:rsidRDefault="00C70634" w:rsidP="00C70634">
      <w:pPr>
        <w:pStyle w:val="ListParagraph"/>
        <w:numPr>
          <w:ilvl w:val="4"/>
          <w:numId w:val="19"/>
        </w:numPr>
      </w:pPr>
      <w:r>
        <w:t xml:space="preserve">If either of the temperatures is outside the limit Then set </w:t>
      </w:r>
      <w:proofErr w:type="spellStart"/>
      <w:r>
        <w:t>request_alarm</w:t>
      </w:r>
      <w:proofErr w:type="spellEnd"/>
      <w:r>
        <w:t xml:space="preserve"> variable</w:t>
      </w:r>
    </w:p>
    <w:p w14:paraId="6BA2E8A4" w14:textId="77777777" w:rsidR="00C70634" w:rsidRDefault="00C70634" w:rsidP="00C70634">
      <w:pPr>
        <w:pStyle w:val="ListParagraph"/>
        <w:numPr>
          <w:ilvl w:val="4"/>
          <w:numId w:val="19"/>
        </w:numPr>
      </w:pPr>
      <w:r>
        <w:t>Else – clear the request _alarm variable</w:t>
      </w:r>
    </w:p>
    <w:p w14:paraId="63C3D7BC" w14:textId="77777777" w:rsidR="00C70634" w:rsidRDefault="00C70634" w:rsidP="00C70634">
      <w:pPr>
        <w:pStyle w:val="ListParagraph"/>
        <w:numPr>
          <w:ilvl w:val="3"/>
          <w:numId w:val="19"/>
        </w:numPr>
      </w:pPr>
      <w:r>
        <w:t>Or poll the “Temperature Alert” ERD</w:t>
      </w:r>
    </w:p>
    <w:p w14:paraId="6B382062" w14:textId="77777777" w:rsidR="00C70634" w:rsidRDefault="00C70634" w:rsidP="00C70634">
      <w:pPr>
        <w:pStyle w:val="ListParagraph"/>
        <w:numPr>
          <w:ilvl w:val="4"/>
          <w:numId w:val="19"/>
        </w:numPr>
      </w:pPr>
      <w:r>
        <w:t>ERD Query (0xF0) for ERD # 0x1003</w:t>
      </w:r>
    </w:p>
    <w:p w14:paraId="633F4EAE" w14:textId="77777777" w:rsidR="00C70634" w:rsidRDefault="00C70634" w:rsidP="00C70634">
      <w:pPr>
        <w:pStyle w:val="ListParagraph"/>
        <w:numPr>
          <w:ilvl w:val="5"/>
          <w:numId w:val="19"/>
        </w:numPr>
      </w:pPr>
      <w:r>
        <w:t xml:space="preserve">  (Temperature alert that will tell you if the FF temperature is above 50 or the FZ temperature is above 20.</w:t>
      </w:r>
    </w:p>
    <w:p w14:paraId="0EBA4573" w14:textId="77777777" w:rsidR="00C70634" w:rsidRDefault="00C70634" w:rsidP="00C70634">
      <w:pPr>
        <w:pStyle w:val="ListParagraph"/>
        <w:numPr>
          <w:ilvl w:val="5"/>
          <w:numId w:val="19"/>
        </w:numPr>
      </w:pPr>
      <w:r>
        <w:t xml:space="preserve">Set/Clear </w:t>
      </w:r>
      <w:proofErr w:type="spellStart"/>
      <w:r>
        <w:t>request_alarm</w:t>
      </w:r>
      <w:proofErr w:type="spellEnd"/>
      <w:r>
        <w:t xml:space="preserve"> variable based on return values</w:t>
      </w:r>
    </w:p>
    <w:p w14:paraId="1B071742" w14:textId="77777777" w:rsidR="00C70634" w:rsidRDefault="00C70634" w:rsidP="00C70634">
      <w:pPr>
        <w:pStyle w:val="ListParagraph"/>
        <w:numPr>
          <w:ilvl w:val="1"/>
          <w:numId w:val="19"/>
        </w:numPr>
      </w:pPr>
      <w:r>
        <w:t xml:space="preserve">If </w:t>
      </w:r>
      <w:proofErr w:type="spellStart"/>
      <w:r>
        <w:t>request_alarm</w:t>
      </w:r>
      <w:proofErr w:type="spellEnd"/>
      <w:r>
        <w:t xml:space="preserve"> variable  is set</w:t>
      </w:r>
    </w:p>
    <w:p w14:paraId="7A140794" w14:textId="77777777" w:rsidR="00C70634" w:rsidRDefault="00C70634" w:rsidP="00C70634">
      <w:pPr>
        <w:pStyle w:val="ListParagraph"/>
        <w:numPr>
          <w:ilvl w:val="2"/>
          <w:numId w:val="19"/>
        </w:numPr>
      </w:pPr>
      <w:r>
        <w:t xml:space="preserve">If </w:t>
      </w:r>
      <w:proofErr w:type="spellStart"/>
      <w:r>
        <w:t>Display_Alarm_Interval_Seconds_Counter</w:t>
      </w:r>
      <w:proofErr w:type="spellEnd"/>
      <w:r>
        <w:t xml:space="preserve">  is 0 (~ 1 hour timer)</w:t>
      </w:r>
    </w:p>
    <w:p w14:paraId="6D73B957" w14:textId="77777777" w:rsidR="00C70634" w:rsidRDefault="00C70634" w:rsidP="00C70634">
      <w:pPr>
        <w:pStyle w:val="ListParagraph"/>
        <w:numPr>
          <w:ilvl w:val="3"/>
          <w:numId w:val="19"/>
        </w:numPr>
      </w:pPr>
      <w:r>
        <w:t xml:space="preserve">If the </w:t>
      </w:r>
      <w:proofErr w:type="spellStart"/>
      <w:r>
        <w:t>Alarm_Indication_Active</w:t>
      </w:r>
      <w:proofErr w:type="spellEnd"/>
      <w:r>
        <w:t xml:space="preserve"> is not yet set </w:t>
      </w:r>
    </w:p>
    <w:p w14:paraId="0B9A331F" w14:textId="0EB58C05" w:rsidR="00C70634" w:rsidRPr="005247AE" w:rsidRDefault="00C70634" w:rsidP="00C70634">
      <w:pPr>
        <w:pStyle w:val="ListParagraph"/>
        <w:numPr>
          <w:ilvl w:val="4"/>
          <w:numId w:val="19"/>
        </w:numPr>
      </w:pPr>
      <w:r>
        <w:t xml:space="preserve">Enter </w:t>
      </w:r>
      <w:r w:rsidR="00303F56">
        <w:t>Native</w:t>
      </w:r>
      <w:r>
        <w:t xml:space="preserve"> Mode by issuing</w:t>
      </w:r>
      <w:r w:rsidRPr="005247AE">
        <w:t xml:space="preserve"> “</w:t>
      </w:r>
      <w:r>
        <w:t xml:space="preserve">Enter </w:t>
      </w:r>
      <w:r w:rsidR="00303F56">
        <w:t>Native</w:t>
      </w:r>
      <w:r>
        <w:t xml:space="preserve"> Mode” 0xC0</w:t>
      </w:r>
    </w:p>
    <w:p w14:paraId="35A7F11F" w14:textId="77777777" w:rsidR="00C70634" w:rsidRDefault="00C70634" w:rsidP="00C70634">
      <w:pPr>
        <w:pStyle w:val="ListParagraph"/>
        <w:numPr>
          <w:ilvl w:val="4"/>
          <w:numId w:val="19"/>
        </w:numPr>
      </w:pPr>
      <w:r>
        <w:t xml:space="preserve">Set </w:t>
      </w:r>
      <w:proofErr w:type="spellStart"/>
      <w:r>
        <w:t>FZ_Light_State</w:t>
      </w:r>
      <w:proofErr w:type="spellEnd"/>
      <w:r>
        <w:t xml:space="preserve"> (On/Off – 1/0)</w:t>
      </w:r>
    </w:p>
    <w:p w14:paraId="06DA0955" w14:textId="77777777" w:rsidR="00C70634" w:rsidRDefault="00C70634" w:rsidP="00C70634">
      <w:pPr>
        <w:pStyle w:val="ListParagraph"/>
        <w:numPr>
          <w:ilvl w:val="4"/>
          <w:numId w:val="19"/>
        </w:numPr>
      </w:pPr>
      <w:r>
        <w:t xml:space="preserve">Send “Light Control Command” to the Door board selecting the FZ lights and the state to be </w:t>
      </w:r>
      <w:proofErr w:type="gramStart"/>
      <w:r>
        <w:t>On</w:t>
      </w:r>
      <w:proofErr w:type="gramEnd"/>
      <w:r>
        <w:t>.  Data</w:t>
      </w:r>
    </w:p>
    <w:p w14:paraId="75A4B7E6" w14:textId="77777777" w:rsidR="00C70634" w:rsidRDefault="00C70634" w:rsidP="00C70634">
      <w:pPr>
        <w:pStyle w:val="ListParagraph"/>
        <w:numPr>
          <w:ilvl w:val="5"/>
          <w:numId w:val="19"/>
        </w:numPr>
      </w:pPr>
      <w:r>
        <w:t>[0] = 1</w:t>
      </w:r>
    </w:p>
    <w:p w14:paraId="4B2FF155" w14:textId="77777777" w:rsidR="00C70634" w:rsidRDefault="00C70634" w:rsidP="00C70634">
      <w:pPr>
        <w:pStyle w:val="ListParagraph"/>
        <w:numPr>
          <w:ilvl w:val="5"/>
          <w:numId w:val="19"/>
        </w:numPr>
      </w:pPr>
      <w:r>
        <w:t xml:space="preserve">[1] = </w:t>
      </w:r>
      <w:proofErr w:type="spellStart"/>
      <w:r>
        <w:t>FZ_Light_State</w:t>
      </w:r>
      <w:proofErr w:type="spellEnd"/>
      <w:r>
        <w:t xml:space="preserve"> = 1</w:t>
      </w:r>
    </w:p>
    <w:p w14:paraId="094A309C" w14:textId="77777777" w:rsidR="00C70634" w:rsidRDefault="00C70634" w:rsidP="00C70634">
      <w:pPr>
        <w:pStyle w:val="ListParagraph"/>
        <w:numPr>
          <w:ilvl w:val="4"/>
          <w:numId w:val="19"/>
        </w:numPr>
      </w:pPr>
      <w:r>
        <w:lastRenderedPageBreak/>
        <w:t xml:space="preserve">Set </w:t>
      </w:r>
      <w:proofErr w:type="spellStart"/>
      <w:r>
        <w:t>Alarm_Indication_Active</w:t>
      </w:r>
      <w:proofErr w:type="spellEnd"/>
    </w:p>
    <w:p w14:paraId="7E378545" w14:textId="77777777" w:rsidR="00C70634" w:rsidRDefault="00C70634" w:rsidP="00C70634">
      <w:pPr>
        <w:pStyle w:val="ListParagraph"/>
        <w:numPr>
          <w:ilvl w:val="4"/>
          <w:numId w:val="19"/>
        </w:numPr>
      </w:pPr>
      <w:r>
        <w:t xml:space="preserve">Set the </w:t>
      </w:r>
      <w:proofErr w:type="spellStart"/>
      <w:r>
        <w:t>Alarm_Light_Toggle_Seconds_Counter</w:t>
      </w:r>
      <w:proofErr w:type="spellEnd"/>
      <w:r>
        <w:t xml:space="preserve"> to 2</w:t>
      </w:r>
    </w:p>
    <w:p w14:paraId="3300958A" w14:textId="77777777" w:rsidR="00C70634" w:rsidRDefault="00C70634" w:rsidP="00C70634">
      <w:pPr>
        <w:pStyle w:val="ListParagraph"/>
        <w:numPr>
          <w:ilvl w:val="4"/>
          <w:numId w:val="19"/>
        </w:numPr>
      </w:pPr>
      <w:r>
        <w:t xml:space="preserve">Set </w:t>
      </w:r>
      <w:proofErr w:type="spellStart"/>
      <w:r>
        <w:t>Alarm_Duration_Seconds_Counter</w:t>
      </w:r>
      <w:proofErr w:type="spellEnd"/>
      <w:r>
        <w:t xml:space="preserve"> to 300</w:t>
      </w:r>
    </w:p>
    <w:p w14:paraId="38759125" w14:textId="77777777" w:rsidR="00C70634" w:rsidRDefault="00C70634" w:rsidP="00C70634">
      <w:pPr>
        <w:pStyle w:val="ListParagraph"/>
        <w:numPr>
          <w:ilvl w:val="3"/>
          <w:numId w:val="19"/>
        </w:numPr>
      </w:pPr>
      <w:r>
        <w:t>Else   (</w:t>
      </w:r>
      <w:proofErr w:type="spellStart"/>
      <w:r>
        <w:t>Alarm_Indication_Active</w:t>
      </w:r>
      <w:proofErr w:type="spellEnd"/>
      <w:r>
        <w:t xml:space="preserve">  is already 1)</w:t>
      </w:r>
    </w:p>
    <w:p w14:paraId="114E1342" w14:textId="77777777" w:rsidR="00C70634" w:rsidRDefault="00C70634" w:rsidP="00C70634">
      <w:pPr>
        <w:pStyle w:val="ListParagraph"/>
        <w:numPr>
          <w:ilvl w:val="4"/>
          <w:numId w:val="19"/>
        </w:numPr>
      </w:pPr>
      <w:r>
        <w:t xml:space="preserve">If  the </w:t>
      </w:r>
      <w:proofErr w:type="spellStart"/>
      <w:r>
        <w:t>Alarm_Duration_Seconds_Counter</w:t>
      </w:r>
      <w:proofErr w:type="spellEnd"/>
      <w:r>
        <w:t xml:space="preserve"> is 0</w:t>
      </w:r>
    </w:p>
    <w:p w14:paraId="7B458425" w14:textId="77777777" w:rsidR="00C70634" w:rsidRDefault="00C70634" w:rsidP="00C70634">
      <w:pPr>
        <w:pStyle w:val="ListParagraph"/>
        <w:numPr>
          <w:ilvl w:val="5"/>
          <w:numId w:val="19"/>
        </w:numPr>
      </w:pPr>
      <w:proofErr w:type="spellStart"/>
      <w:r>
        <w:t>Alarm_Indication_Active</w:t>
      </w:r>
      <w:proofErr w:type="spellEnd"/>
      <w:r>
        <w:t xml:space="preserve"> = 0</w:t>
      </w:r>
    </w:p>
    <w:p w14:paraId="34EB6FFC" w14:textId="77777777" w:rsidR="00C70634" w:rsidRDefault="00C70634" w:rsidP="00C70634">
      <w:pPr>
        <w:pStyle w:val="ListParagraph"/>
        <w:numPr>
          <w:ilvl w:val="5"/>
          <w:numId w:val="19"/>
        </w:numPr>
      </w:pPr>
      <w:r>
        <w:t xml:space="preserve">Reset </w:t>
      </w:r>
      <w:proofErr w:type="spellStart"/>
      <w:r>
        <w:t>Display_Alarm_Interval_Seconds_Counter</w:t>
      </w:r>
      <w:proofErr w:type="spellEnd"/>
      <w:r>
        <w:t xml:space="preserve">  3300</w:t>
      </w:r>
    </w:p>
    <w:p w14:paraId="4733E9CB" w14:textId="77777777" w:rsidR="00C70634" w:rsidRDefault="00C70634" w:rsidP="00C70634">
      <w:pPr>
        <w:pStyle w:val="ListParagraph"/>
        <w:numPr>
          <w:ilvl w:val="5"/>
          <w:numId w:val="19"/>
        </w:numPr>
      </w:pPr>
      <w:r>
        <w:t xml:space="preserve">Reset </w:t>
      </w:r>
      <w:proofErr w:type="spellStart"/>
      <w:r>
        <w:t>FZ_Light_State</w:t>
      </w:r>
      <w:proofErr w:type="spellEnd"/>
      <w:r>
        <w:t xml:space="preserve">  </w:t>
      </w:r>
    </w:p>
    <w:p w14:paraId="2D9CE305" w14:textId="2B59215F" w:rsidR="00C70634" w:rsidRDefault="00C70634" w:rsidP="00C70634">
      <w:pPr>
        <w:pStyle w:val="ListParagraph"/>
        <w:numPr>
          <w:ilvl w:val="5"/>
          <w:numId w:val="19"/>
        </w:numPr>
      </w:pPr>
      <w:r>
        <w:t xml:space="preserve">Exit </w:t>
      </w:r>
      <w:r w:rsidR="00303F56">
        <w:t>Native</w:t>
      </w:r>
      <w:r>
        <w:t xml:space="preserve"> Mode (this will reset the unit)</w:t>
      </w:r>
    </w:p>
    <w:p w14:paraId="76BDFB39" w14:textId="2E248AA9" w:rsidR="00C70634" w:rsidRDefault="00C70634" w:rsidP="00C70634">
      <w:pPr>
        <w:pStyle w:val="ListParagraph"/>
        <w:numPr>
          <w:ilvl w:val="6"/>
          <w:numId w:val="19"/>
        </w:numPr>
      </w:pPr>
      <w:r>
        <w:t xml:space="preserve">Exit </w:t>
      </w:r>
      <w:r w:rsidR="00303F56">
        <w:t>Native M</w:t>
      </w:r>
      <w:r>
        <w:t>ode – by sending command (0xC1) – unit will reset</w:t>
      </w:r>
    </w:p>
    <w:p w14:paraId="715BB3B0" w14:textId="77777777" w:rsidR="00C70634" w:rsidRDefault="00C70634" w:rsidP="00C70634">
      <w:pPr>
        <w:pStyle w:val="ListParagraph"/>
        <w:numPr>
          <w:ilvl w:val="4"/>
          <w:numId w:val="19"/>
        </w:numPr>
      </w:pPr>
      <w:r>
        <w:t xml:space="preserve">Else if the </w:t>
      </w:r>
      <w:proofErr w:type="spellStart"/>
      <w:r>
        <w:t>Alarm_Light_Toggle_Seconds_Counter</w:t>
      </w:r>
      <w:proofErr w:type="spellEnd"/>
      <w:r>
        <w:t xml:space="preserve">  is 0</w:t>
      </w:r>
    </w:p>
    <w:p w14:paraId="66095C0C" w14:textId="77777777" w:rsidR="00C70634" w:rsidRDefault="00C70634" w:rsidP="00C70634">
      <w:pPr>
        <w:pStyle w:val="ListParagraph"/>
        <w:numPr>
          <w:ilvl w:val="5"/>
          <w:numId w:val="19"/>
        </w:numPr>
      </w:pPr>
      <w:r>
        <w:t xml:space="preserve">Set the </w:t>
      </w:r>
      <w:proofErr w:type="spellStart"/>
      <w:r>
        <w:t>Alarm_Light_Toggle_Seconds_Counter</w:t>
      </w:r>
      <w:proofErr w:type="spellEnd"/>
      <w:r>
        <w:t xml:space="preserve"> to 2</w:t>
      </w:r>
    </w:p>
    <w:p w14:paraId="101D34F8" w14:textId="77777777" w:rsidR="00C70634" w:rsidRDefault="00C70634" w:rsidP="00C70634">
      <w:pPr>
        <w:pStyle w:val="ListParagraph"/>
        <w:numPr>
          <w:ilvl w:val="5"/>
          <w:numId w:val="19"/>
        </w:numPr>
      </w:pPr>
      <w:r>
        <w:t xml:space="preserve">Toggle </w:t>
      </w:r>
      <w:proofErr w:type="spellStart"/>
      <w:r>
        <w:t>FZ_Light_State</w:t>
      </w:r>
      <w:proofErr w:type="spellEnd"/>
      <w:r>
        <w:t xml:space="preserve">  (On/Off – 1/0)</w:t>
      </w:r>
    </w:p>
    <w:p w14:paraId="4B85C431" w14:textId="77777777" w:rsidR="00C70634" w:rsidRDefault="00C70634" w:rsidP="00C70634">
      <w:pPr>
        <w:pStyle w:val="ListParagraph"/>
        <w:numPr>
          <w:ilvl w:val="5"/>
          <w:numId w:val="19"/>
        </w:numPr>
      </w:pPr>
      <w:r>
        <w:t>Send “Light Control Command” to the Door board selecting the FZ lights and the state.  Data</w:t>
      </w:r>
    </w:p>
    <w:p w14:paraId="65C46B2F" w14:textId="77777777" w:rsidR="00C70634" w:rsidRDefault="00C70634" w:rsidP="00C70634">
      <w:pPr>
        <w:pStyle w:val="ListParagraph"/>
        <w:numPr>
          <w:ilvl w:val="6"/>
          <w:numId w:val="19"/>
        </w:numPr>
      </w:pPr>
      <w:r>
        <w:t>[0] = 1</w:t>
      </w:r>
    </w:p>
    <w:p w14:paraId="3B50CCAE" w14:textId="77777777" w:rsidR="00C70634" w:rsidRDefault="00C70634" w:rsidP="00C70634">
      <w:pPr>
        <w:pStyle w:val="ListParagraph"/>
        <w:numPr>
          <w:ilvl w:val="6"/>
          <w:numId w:val="19"/>
        </w:numPr>
      </w:pPr>
      <w:r>
        <w:t xml:space="preserve">[1] = </w:t>
      </w:r>
      <w:proofErr w:type="spellStart"/>
      <w:r>
        <w:t>FZ_Light_State</w:t>
      </w:r>
      <w:proofErr w:type="spellEnd"/>
      <w:r>
        <w:t xml:space="preserve"> </w:t>
      </w:r>
    </w:p>
    <w:p w14:paraId="25C90A8D" w14:textId="77777777" w:rsidR="00C70634" w:rsidRDefault="00C70634" w:rsidP="00C70634">
      <w:pPr>
        <w:pStyle w:val="ListParagraph"/>
        <w:numPr>
          <w:ilvl w:val="1"/>
          <w:numId w:val="19"/>
        </w:numPr>
      </w:pPr>
      <w:r>
        <w:t>Else  (requested alarm state = = 0)</w:t>
      </w:r>
    </w:p>
    <w:p w14:paraId="2CA686CF" w14:textId="77777777" w:rsidR="00C70634" w:rsidRDefault="00C70634" w:rsidP="00C70634">
      <w:pPr>
        <w:pStyle w:val="ListParagraph"/>
        <w:numPr>
          <w:ilvl w:val="2"/>
          <w:numId w:val="19"/>
        </w:numPr>
      </w:pPr>
      <w:r>
        <w:t xml:space="preserve">If we were indicating an alarm (meaning </w:t>
      </w:r>
      <w:proofErr w:type="spellStart"/>
      <w:r>
        <w:t>Alarm_Indication_Active</w:t>
      </w:r>
      <w:proofErr w:type="spellEnd"/>
      <w:r>
        <w:t xml:space="preserve"> = 1)</w:t>
      </w:r>
    </w:p>
    <w:p w14:paraId="0B8E86E6" w14:textId="49D7E4B2" w:rsidR="00C70634" w:rsidRDefault="00C70634" w:rsidP="00C70634">
      <w:pPr>
        <w:pStyle w:val="ListParagraph"/>
        <w:numPr>
          <w:ilvl w:val="3"/>
          <w:numId w:val="19"/>
        </w:numPr>
      </w:pPr>
      <w:r>
        <w:t>Exit</w:t>
      </w:r>
      <w:r w:rsidR="00303F56">
        <w:t xml:space="preserve"> Native</w:t>
      </w:r>
      <w:r>
        <w:t xml:space="preserve"> mode – by sending command (0xC1) – unit will reset.</w:t>
      </w:r>
    </w:p>
    <w:p w14:paraId="75D9D4E8" w14:textId="77777777" w:rsidR="00C70634" w:rsidRDefault="00C70634" w:rsidP="00C70634">
      <w:pPr>
        <w:pStyle w:val="ListParagraph"/>
        <w:numPr>
          <w:ilvl w:val="2"/>
          <w:numId w:val="19"/>
        </w:numPr>
      </w:pPr>
      <w:r>
        <w:t>Reset counters/state variables.</w:t>
      </w:r>
    </w:p>
    <w:p w14:paraId="40C9C0B1" w14:textId="77777777" w:rsidR="00C70634" w:rsidRDefault="00C70634" w:rsidP="00C70634">
      <w:pPr>
        <w:pStyle w:val="ListParagraph"/>
        <w:numPr>
          <w:ilvl w:val="3"/>
          <w:numId w:val="19"/>
        </w:numPr>
      </w:pPr>
      <w:r>
        <w:t xml:space="preserve">Clear </w:t>
      </w:r>
      <w:proofErr w:type="spellStart"/>
      <w:r>
        <w:t>Alarm_Indication_Active</w:t>
      </w:r>
      <w:proofErr w:type="spellEnd"/>
    </w:p>
    <w:p w14:paraId="16F21C3F" w14:textId="77777777" w:rsidR="00C70634" w:rsidRDefault="00C70634" w:rsidP="00C70634">
      <w:pPr>
        <w:pStyle w:val="ListParagraph"/>
        <w:numPr>
          <w:ilvl w:val="3"/>
          <w:numId w:val="19"/>
        </w:numPr>
      </w:pPr>
      <w:r>
        <w:t xml:space="preserve">Clear </w:t>
      </w:r>
      <w:proofErr w:type="spellStart"/>
      <w:r>
        <w:t>Display_Alarm_Interval_Seconds_Counter</w:t>
      </w:r>
      <w:proofErr w:type="spellEnd"/>
      <w:r>
        <w:t xml:space="preserve"> </w:t>
      </w:r>
    </w:p>
    <w:p w14:paraId="61325D79" w14:textId="77777777" w:rsidR="00C70634" w:rsidRDefault="00C70634" w:rsidP="00C70634">
      <w:pPr>
        <w:pStyle w:val="ListParagraph"/>
        <w:numPr>
          <w:ilvl w:val="3"/>
          <w:numId w:val="19"/>
        </w:numPr>
      </w:pPr>
      <w:proofErr w:type="spellStart"/>
      <w:r>
        <w:t>Alarm_Indication_Active</w:t>
      </w:r>
      <w:proofErr w:type="spellEnd"/>
      <w:r>
        <w:t xml:space="preserve"> = 0</w:t>
      </w:r>
    </w:p>
    <w:p w14:paraId="5526E03F" w14:textId="3DCCD431" w:rsidR="00ED2D5C" w:rsidRDefault="00C70634" w:rsidP="00ED2D5C">
      <w:pPr>
        <w:pStyle w:val="ListParagraph"/>
        <w:numPr>
          <w:ilvl w:val="3"/>
          <w:numId w:val="19"/>
        </w:numPr>
      </w:pPr>
      <w:r>
        <w:t xml:space="preserve">Clear </w:t>
      </w:r>
      <w:proofErr w:type="spellStart"/>
      <w:r>
        <w:t>Display_Alarm_Interval_Seconds_Counter</w:t>
      </w:r>
      <w:proofErr w:type="spellEnd"/>
      <w:r>
        <w:t xml:space="preserve"> </w:t>
      </w:r>
    </w:p>
    <w:p w14:paraId="1F7ECF8E" w14:textId="77777777" w:rsidR="00ED2D5C" w:rsidRDefault="00ED2D5C" w:rsidP="00ED2D5C">
      <w:pPr>
        <w:pStyle w:val="Heading1"/>
      </w:pPr>
      <w:r>
        <w:t>Command Set:</w:t>
      </w:r>
    </w:p>
    <w:p w14:paraId="50080BCF" w14:textId="0F33EDD1" w:rsidR="00314F13" w:rsidRDefault="00314F13" w:rsidP="00314F13">
      <w:r>
        <w:t xml:space="preserve">Each command will be listed in general terms.  </w:t>
      </w:r>
      <w:r w:rsidR="00ED2D5C">
        <w:t>.  For each command it is important that the user understand the destination address, the command itself (whether it is single or multi-byte), and the additional data that is sent with the command.</w:t>
      </w:r>
    </w:p>
    <w:p w14:paraId="5FB9DA24" w14:textId="77777777" w:rsidR="007C13F1" w:rsidRDefault="00314F13" w:rsidP="00314F13">
      <w:r>
        <w:t>Destination Address</w:t>
      </w:r>
      <w:r w:rsidR="007C13F1">
        <w:t>es</w:t>
      </w:r>
      <w:r>
        <w:t xml:space="preserve"> when dealing with </w:t>
      </w:r>
      <w:r w:rsidR="00E207B6">
        <w:t xml:space="preserve">for the </w:t>
      </w:r>
      <w:r w:rsidR="007C13F1">
        <w:t>Bottom Freezer Refrigerator are as follows:</w:t>
      </w:r>
    </w:p>
    <w:p w14:paraId="77F27E07" w14:textId="77777777" w:rsidR="007C13F1" w:rsidRDefault="007C13F1" w:rsidP="007C13F1">
      <w:pPr>
        <w:pStyle w:val="ListParagraph"/>
        <w:numPr>
          <w:ilvl w:val="0"/>
          <w:numId w:val="12"/>
        </w:numPr>
      </w:pPr>
      <w:r>
        <w:t>Main Board – 0x00  -- referencing software version 2.27</w:t>
      </w:r>
    </w:p>
    <w:p w14:paraId="2CD9C26A" w14:textId="77777777" w:rsidR="007C13F1" w:rsidRDefault="007C13F1" w:rsidP="007C13F1">
      <w:pPr>
        <w:pStyle w:val="ListParagraph"/>
        <w:numPr>
          <w:ilvl w:val="0"/>
          <w:numId w:val="12"/>
        </w:numPr>
      </w:pPr>
      <w:r>
        <w:t>Door Board – referencing software version 25.47</w:t>
      </w:r>
    </w:p>
    <w:p w14:paraId="39041754" w14:textId="77777777" w:rsidR="007C13F1" w:rsidRDefault="007C13F1" w:rsidP="007C13F1">
      <w:pPr>
        <w:pStyle w:val="ListParagraph"/>
        <w:numPr>
          <w:ilvl w:val="0"/>
          <w:numId w:val="12"/>
        </w:numPr>
      </w:pPr>
      <w:r>
        <w:t>Deli Pan board – reference software version 65.04</w:t>
      </w:r>
    </w:p>
    <w:p w14:paraId="6CFFBB8B" w14:textId="77777777" w:rsidR="007C13F1" w:rsidRDefault="007C13F1" w:rsidP="007C13F1">
      <w:pPr>
        <w:pStyle w:val="ListParagraph"/>
        <w:numPr>
          <w:ilvl w:val="0"/>
          <w:numId w:val="12"/>
        </w:numPr>
      </w:pPr>
      <w:r>
        <w:t>ACM – display board  - reference software version 60.32</w:t>
      </w:r>
    </w:p>
    <w:p w14:paraId="29CAAF05" w14:textId="77777777" w:rsidR="007C13F1" w:rsidRDefault="007C13F1" w:rsidP="007C13F1">
      <w:pPr>
        <w:pStyle w:val="ListParagraph"/>
        <w:numPr>
          <w:ilvl w:val="0"/>
          <w:numId w:val="12"/>
        </w:numPr>
      </w:pPr>
      <w:r>
        <w:t>LCD/com Board – reference software version 0.7</w:t>
      </w:r>
    </w:p>
    <w:p w14:paraId="366A0F7A" w14:textId="77777777" w:rsidR="00ED2D5C" w:rsidRPr="00314F13" w:rsidRDefault="00ED2D5C" w:rsidP="00ED2D5C">
      <w:r>
        <w:lastRenderedPageBreak/>
        <w:t xml:space="preserve">When a command is transmitted it is sent with a source address.  Source address may not matter and will only be discussed if the command logic takes the source address into account - “Data” area of the command below will generally be talking about what is added after the basic command. </w:t>
      </w:r>
    </w:p>
    <w:p w14:paraId="1DE09563" w14:textId="77777777" w:rsidR="00ED2D5C" w:rsidRDefault="00ED2D5C" w:rsidP="00ED2D5C">
      <w:r>
        <w:t>The command set is as follows:</w:t>
      </w:r>
    </w:p>
    <w:p w14:paraId="208FD807" w14:textId="071E748E" w:rsidR="004D5378" w:rsidRDefault="004D5378" w:rsidP="004D5378"/>
    <w:p w14:paraId="495F3745" w14:textId="77777777" w:rsidR="00CD4195" w:rsidRDefault="00314F13" w:rsidP="00314F13">
      <w:pPr>
        <w:pStyle w:val="ListParagraph"/>
        <w:numPr>
          <w:ilvl w:val="0"/>
          <w:numId w:val="2"/>
        </w:numPr>
      </w:pPr>
      <w:r>
        <w:t>Read Software Version –</w:t>
      </w:r>
      <w:r w:rsidR="007C13F1">
        <w:t xml:space="preserve"> can be directed to any of the board addresses noted above.</w:t>
      </w:r>
    </w:p>
    <w:p w14:paraId="64D82AC8" w14:textId="77777777" w:rsidR="00314F13" w:rsidRDefault="00CD4195" w:rsidP="00CD4195">
      <w:pPr>
        <w:pStyle w:val="ListParagraph"/>
        <w:numPr>
          <w:ilvl w:val="1"/>
          <w:numId w:val="2"/>
        </w:numPr>
      </w:pPr>
      <w:r>
        <w:t>Purpose: Q</w:t>
      </w:r>
      <w:r w:rsidR="00314F13">
        <w:t xml:space="preserve">uery response to the control to determine current version of the application </w:t>
      </w:r>
      <w:r w:rsidR="00394B2E">
        <w:t xml:space="preserve">software.   </w:t>
      </w:r>
    </w:p>
    <w:p w14:paraId="53EE16E4" w14:textId="77777777" w:rsidR="00CD4195" w:rsidRDefault="00CD4195" w:rsidP="00CD4195">
      <w:pPr>
        <w:pStyle w:val="ListParagraph"/>
        <w:numPr>
          <w:ilvl w:val="1"/>
          <w:numId w:val="2"/>
        </w:numPr>
      </w:pPr>
      <w:r>
        <w:t>Command:  0x01</w:t>
      </w:r>
    </w:p>
    <w:p w14:paraId="6FF119AB" w14:textId="77777777" w:rsidR="00CD4195" w:rsidRDefault="00393963" w:rsidP="00CD4195">
      <w:pPr>
        <w:pStyle w:val="ListParagraph"/>
        <w:numPr>
          <w:ilvl w:val="1"/>
          <w:numId w:val="2"/>
        </w:numPr>
      </w:pPr>
      <w:r>
        <w:t>Data sent with command</w:t>
      </w:r>
      <w:r w:rsidR="00B36F5B">
        <w:t xml:space="preserve"> (beyond source address and command)</w:t>
      </w:r>
      <w:r>
        <w:t>:</w:t>
      </w:r>
      <w:r w:rsidR="00CD4195">
        <w:t xml:space="preserve"> NA</w:t>
      </w:r>
    </w:p>
    <w:p w14:paraId="0F72A418" w14:textId="77777777" w:rsidR="002662A3" w:rsidRDefault="00621780" w:rsidP="00CD4195">
      <w:pPr>
        <w:pStyle w:val="ListParagraph"/>
        <w:numPr>
          <w:ilvl w:val="1"/>
          <w:numId w:val="2"/>
        </w:numPr>
      </w:pPr>
      <w:r>
        <w:t xml:space="preserve">Minimum </w:t>
      </w:r>
      <w:r w:rsidR="002662A3" w:rsidRPr="00393963">
        <w:t>Response:</w:t>
      </w:r>
      <w:r w:rsidR="002662A3">
        <w:t xml:space="preserve"> Current Software major and minor versions.  The software version is maintained as AA.BB.CC.DD where each AA-DD are just ## values appears within the range </w:t>
      </w:r>
      <w:r w:rsidR="0054496A">
        <w:t>of 00</w:t>
      </w:r>
      <w:r w:rsidR="002662A3">
        <w:t xml:space="preserve"> – 99.   The data within the response is represented as a binary/hex value e.g.  99 = 0x63</w:t>
      </w:r>
      <w:r w:rsidR="004D02C2">
        <w:t>.</w:t>
      </w:r>
      <w:r>
        <w:t xml:space="preserve">  Note depending upon which board is queried for the version command more data may be returned.  Example - -when querying the main board additional data is returned including:</w:t>
      </w:r>
    </w:p>
    <w:p w14:paraId="3C0DE0A5" w14:textId="77777777" w:rsidR="00621780" w:rsidRDefault="00621780" w:rsidP="00621780">
      <w:pPr>
        <w:pStyle w:val="ListParagraph"/>
        <w:numPr>
          <w:ilvl w:val="2"/>
          <w:numId w:val="2"/>
        </w:numPr>
      </w:pPr>
      <w:r>
        <w:t>Single byte Unit personality</w:t>
      </w:r>
    </w:p>
    <w:p w14:paraId="7B6FEF0F" w14:textId="177AC61D" w:rsidR="00621780" w:rsidRDefault="00621780" w:rsidP="00621780">
      <w:pPr>
        <w:pStyle w:val="ListParagraph"/>
        <w:numPr>
          <w:ilvl w:val="2"/>
          <w:numId w:val="2"/>
        </w:numPr>
      </w:pPr>
      <w:r>
        <w:t>Software Type (Dual Evap</w:t>
      </w:r>
      <w:r w:rsidR="0016128F">
        <w:t>orator</w:t>
      </w:r>
      <w:r>
        <w:t xml:space="preserve"> or Single Evap</w:t>
      </w:r>
      <w:r w:rsidR="0016128F">
        <w:t>orator</w:t>
      </w:r>
      <w:r>
        <w:t>)</w:t>
      </w:r>
    </w:p>
    <w:p w14:paraId="1032F97B" w14:textId="77777777" w:rsidR="00621780" w:rsidRDefault="00621780" w:rsidP="00621780">
      <w:pPr>
        <w:pStyle w:val="ListParagraph"/>
        <w:numPr>
          <w:ilvl w:val="2"/>
          <w:numId w:val="2"/>
        </w:numPr>
      </w:pPr>
      <w:r>
        <w:t>4 – bytes Main Board DDR Major and minor version</w:t>
      </w:r>
    </w:p>
    <w:p w14:paraId="0E998DDF" w14:textId="4754C2D8" w:rsidR="00621780" w:rsidRDefault="00621780" w:rsidP="00621780">
      <w:pPr>
        <w:pStyle w:val="ListParagraph"/>
        <w:numPr>
          <w:ilvl w:val="2"/>
          <w:numId w:val="2"/>
        </w:numPr>
      </w:pPr>
      <w:r>
        <w:t>Single byte H</w:t>
      </w:r>
      <w:r w:rsidR="0016128F">
        <w:t>ardware</w:t>
      </w:r>
      <w:r>
        <w:t xml:space="preserve"> version</w:t>
      </w:r>
    </w:p>
    <w:p w14:paraId="33E4619B" w14:textId="062BB4E3" w:rsidR="00621780" w:rsidRDefault="00621780" w:rsidP="00621780">
      <w:pPr>
        <w:pStyle w:val="ListParagraph"/>
        <w:numPr>
          <w:ilvl w:val="2"/>
          <w:numId w:val="2"/>
        </w:numPr>
      </w:pPr>
      <w:r>
        <w:t>2 – byte H</w:t>
      </w:r>
      <w:r w:rsidR="0016128F">
        <w:t>ard</w:t>
      </w:r>
      <w:r>
        <w:t>w</w:t>
      </w:r>
      <w:r w:rsidR="0016128F">
        <w:t>are</w:t>
      </w:r>
      <w:r>
        <w:t xml:space="preserve"> board version</w:t>
      </w:r>
    </w:p>
    <w:p w14:paraId="5B81369F" w14:textId="77777777" w:rsidR="00621780" w:rsidRDefault="00621780" w:rsidP="00621780">
      <w:pPr>
        <w:pStyle w:val="ListParagraph"/>
        <w:numPr>
          <w:ilvl w:val="2"/>
          <w:numId w:val="2"/>
        </w:numPr>
      </w:pPr>
      <w:r>
        <w:t>3 byte grid format version</w:t>
      </w:r>
    </w:p>
    <w:p w14:paraId="07195E43" w14:textId="77777777" w:rsidR="00314F13" w:rsidRDefault="00314F13" w:rsidP="00314F13">
      <w:pPr>
        <w:pStyle w:val="ListParagraph"/>
        <w:numPr>
          <w:ilvl w:val="1"/>
          <w:numId w:val="2"/>
        </w:numPr>
      </w:pPr>
      <w:r>
        <w:t>Example Query</w:t>
      </w:r>
    </w:p>
    <w:p w14:paraId="7341E46A" w14:textId="77777777" w:rsidR="00314F13" w:rsidRDefault="00314F13" w:rsidP="00314F13">
      <w:pPr>
        <w:pStyle w:val="ListParagraph"/>
        <w:numPr>
          <w:ilvl w:val="2"/>
          <w:numId w:val="2"/>
        </w:numPr>
      </w:pPr>
      <w:r>
        <w:t>[Source</w:t>
      </w:r>
      <w:r w:rsidR="00CD4195">
        <w:t xml:space="preserve"> address</w:t>
      </w:r>
      <w:r>
        <w:t>, 0x0</w:t>
      </w:r>
      <w:r w:rsidR="00777B36">
        <w:t>1</w:t>
      </w:r>
      <w:r>
        <w:t>]</w:t>
      </w:r>
    </w:p>
    <w:p w14:paraId="41E49990" w14:textId="77777777" w:rsidR="00553737" w:rsidRDefault="00314F13" w:rsidP="00553737">
      <w:pPr>
        <w:pStyle w:val="ListParagraph"/>
        <w:numPr>
          <w:ilvl w:val="1"/>
          <w:numId w:val="2"/>
        </w:numPr>
      </w:pPr>
      <w:r>
        <w:t>Example Response:</w:t>
      </w:r>
      <w:r w:rsidR="00CD4195">
        <w:t xml:space="preserve"> for version 0</w:t>
      </w:r>
      <w:r w:rsidR="00A26E55">
        <w:t>4</w:t>
      </w:r>
      <w:r w:rsidR="00CD4195">
        <w:t xml:space="preserve">.02.03.99 </w:t>
      </w:r>
      <w:r w:rsidR="00621780">
        <w:t>…</w:t>
      </w:r>
      <w:r w:rsidR="00553737">
        <w:t>–</w:t>
      </w:r>
      <w:r w:rsidR="00CD4195">
        <w:t xml:space="preserve"> </w:t>
      </w:r>
    </w:p>
    <w:p w14:paraId="79E4083E" w14:textId="77777777" w:rsidR="00314F13" w:rsidRDefault="00314F13" w:rsidP="00553737">
      <w:pPr>
        <w:pStyle w:val="ListParagraph"/>
        <w:numPr>
          <w:ilvl w:val="2"/>
          <w:numId w:val="2"/>
        </w:numPr>
      </w:pPr>
      <w:r>
        <w:t>[</w:t>
      </w:r>
      <w:r w:rsidR="00E207B6">
        <w:t>0x</w:t>
      </w:r>
      <w:r w:rsidR="00621780">
        <w:t>0</w:t>
      </w:r>
      <w:r w:rsidR="00E207B6">
        <w:t>0</w:t>
      </w:r>
      <w:r>
        <w:t xml:space="preserve">, </w:t>
      </w:r>
      <w:r w:rsidR="00A26E55">
        <w:t xml:space="preserve">0x01, </w:t>
      </w:r>
      <w:r w:rsidR="00394B2E">
        <w:t>0x01,0x02,0x03,0x</w:t>
      </w:r>
      <w:r w:rsidR="00CD4195">
        <w:t>63</w:t>
      </w:r>
      <w:r w:rsidR="00394B2E">
        <w:t>] where:</w:t>
      </w:r>
    </w:p>
    <w:p w14:paraId="3C1D380C" w14:textId="77777777" w:rsidR="00394B2E" w:rsidRDefault="00E207B6" w:rsidP="00394B2E">
      <w:pPr>
        <w:pStyle w:val="ListParagraph"/>
        <w:numPr>
          <w:ilvl w:val="3"/>
          <w:numId w:val="2"/>
        </w:numPr>
      </w:pPr>
      <w:r>
        <w:t>0x</w:t>
      </w:r>
      <w:r w:rsidR="00621780">
        <w:t>0</w:t>
      </w:r>
      <w:r>
        <w:t>0</w:t>
      </w:r>
      <w:r w:rsidR="00394B2E">
        <w:t xml:space="preserve"> = Source </w:t>
      </w:r>
      <w:r w:rsidR="00553737">
        <w:t>a</w:t>
      </w:r>
      <w:r w:rsidR="00394B2E">
        <w:t>ddress of control</w:t>
      </w:r>
    </w:p>
    <w:p w14:paraId="47FBF236" w14:textId="77777777" w:rsidR="00A26E55" w:rsidRDefault="00A26E55" w:rsidP="00394B2E">
      <w:pPr>
        <w:pStyle w:val="ListParagraph"/>
        <w:numPr>
          <w:ilvl w:val="3"/>
          <w:numId w:val="2"/>
        </w:numPr>
      </w:pPr>
      <w:r>
        <w:t xml:space="preserve">0x01 = command (version response – distinguished from query using total length of packet) </w:t>
      </w:r>
    </w:p>
    <w:p w14:paraId="2787D0E5" w14:textId="77777777" w:rsidR="00394B2E" w:rsidRDefault="00394B2E" w:rsidP="00394B2E">
      <w:pPr>
        <w:pStyle w:val="ListParagraph"/>
        <w:numPr>
          <w:ilvl w:val="3"/>
          <w:numId w:val="2"/>
        </w:numPr>
      </w:pPr>
      <w:r>
        <w:t>0x0</w:t>
      </w:r>
      <w:r w:rsidR="00A26E55">
        <w:t>4</w:t>
      </w:r>
      <w:r>
        <w:t xml:space="preserve"> = Version AA</w:t>
      </w:r>
      <w:r w:rsidR="00CD4195">
        <w:t xml:space="preserve"> = 0</w:t>
      </w:r>
      <w:r w:rsidR="00A26E55">
        <w:t>4</w:t>
      </w:r>
    </w:p>
    <w:p w14:paraId="20659B6A" w14:textId="77777777" w:rsidR="00394B2E" w:rsidRDefault="00394B2E" w:rsidP="00394B2E">
      <w:pPr>
        <w:pStyle w:val="ListParagraph"/>
        <w:numPr>
          <w:ilvl w:val="3"/>
          <w:numId w:val="2"/>
        </w:numPr>
      </w:pPr>
      <w:r>
        <w:t>0x02 = Version BB</w:t>
      </w:r>
      <w:r w:rsidR="00CD4195">
        <w:t xml:space="preserve"> = 02</w:t>
      </w:r>
    </w:p>
    <w:p w14:paraId="7507EA27" w14:textId="77777777" w:rsidR="00394B2E" w:rsidRDefault="00394B2E" w:rsidP="00394B2E">
      <w:pPr>
        <w:pStyle w:val="ListParagraph"/>
        <w:numPr>
          <w:ilvl w:val="3"/>
          <w:numId w:val="2"/>
        </w:numPr>
      </w:pPr>
      <w:r>
        <w:t>0x03 = Version CC</w:t>
      </w:r>
      <w:r w:rsidR="00CD4195">
        <w:t xml:space="preserve"> = 03</w:t>
      </w:r>
    </w:p>
    <w:p w14:paraId="4BAEC04B" w14:textId="77777777" w:rsidR="00394B2E" w:rsidRDefault="00394B2E" w:rsidP="00394B2E">
      <w:pPr>
        <w:pStyle w:val="ListParagraph"/>
        <w:numPr>
          <w:ilvl w:val="3"/>
          <w:numId w:val="2"/>
        </w:numPr>
      </w:pPr>
      <w:r>
        <w:t>0x</w:t>
      </w:r>
      <w:r w:rsidR="00CD4195">
        <w:t>63</w:t>
      </w:r>
      <w:r>
        <w:t xml:space="preserve"> = Version DD</w:t>
      </w:r>
      <w:r w:rsidR="00CD4195">
        <w:t xml:space="preserve"> = 99</w:t>
      </w:r>
    </w:p>
    <w:p w14:paraId="0A13ED44" w14:textId="77777777" w:rsidR="00DE4B0E" w:rsidRDefault="00DE4B0E" w:rsidP="00394B2E">
      <w:pPr>
        <w:pStyle w:val="ListParagraph"/>
        <w:numPr>
          <w:ilvl w:val="0"/>
          <w:numId w:val="2"/>
        </w:numPr>
      </w:pPr>
      <w:r>
        <w:t xml:space="preserve">Get LED Brightness – </w:t>
      </w:r>
    </w:p>
    <w:p w14:paraId="39821262" w14:textId="77777777" w:rsidR="00DE4B0E" w:rsidRDefault="00DE4B0E" w:rsidP="00DE4B0E">
      <w:pPr>
        <w:pStyle w:val="ListParagraph"/>
        <w:numPr>
          <w:ilvl w:val="1"/>
          <w:numId w:val="2"/>
        </w:numPr>
      </w:pPr>
      <w:r>
        <w:t xml:space="preserve">Purpose: Query of the current settings </w:t>
      </w:r>
      <w:r w:rsidR="00777B36">
        <w:t xml:space="preserve">(parametric settings in EEPROM) </w:t>
      </w:r>
      <w:r>
        <w:t>for the brightness settings for the cabinet lighting.</w:t>
      </w:r>
    </w:p>
    <w:p w14:paraId="4E081AC8" w14:textId="77777777" w:rsidR="00DE4B0E" w:rsidRDefault="00DE4B0E" w:rsidP="00DE4B0E">
      <w:pPr>
        <w:pStyle w:val="ListParagraph"/>
        <w:numPr>
          <w:ilvl w:val="1"/>
          <w:numId w:val="2"/>
        </w:numPr>
      </w:pPr>
      <w:r>
        <w:t>Command:</w:t>
      </w:r>
      <w:r w:rsidR="00777B36">
        <w:t>0x04</w:t>
      </w:r>
    </w:p>
    <w:p w14:paraId="27F85B0D" w14:textId="77777777" w:rsidR="00DE4B0E" w:rsidRDefault="00DE4B0E" w:rsidP="00DE4B0E">
      <w:pPr>
        <w:pStyle w:val="ListParagraph"/>
        <w:numPr>
          <w:ilvl w:val="1"/>
          <w:numId w:val="2"/>
        </w:numPr>
      </w:pPr>
      <w:r>
        <w:t xml:space="preserve">Data sent with command (beyond source address and command):  NA </w:t>
      </w:r>
    </w:p>
    <w:p w14:paraId="7DC9C6E1" w14:textId="77777777" w:rsidR="00DE4B0E" w:rsidRDefault="00DE4B0E" w:rsidP="00DE4B0E">
      <w:pPr>
        <w:pStyle w:val="ListParagraph"/>
        <w:numPr>
          <w:ilvl w:val="1"/>
          <w:numId w:val="2"/>
        </w:numPr>
      </w:pPr>
      <w:r>
        <w:t>Response:</w:t>
      </w:r>
      <w:r w:rsidR="00777B36">
        <w:t xml:space="preserve"> includes status information for the FX, Recess and FF lighting.  The basic format is as follows:[X] – X  = data offset</w:t>
      </w:r>
    </w:p>
    <w:p w14:paraId="40DF98AE" w14:textId="77777777" w:rsidR="00777B36" w:rsidRDefault="00777B36" w:rsidP="00777B36">
      <w:pPr>
        <w:pStyle w:val="ListParagraph"/>
        <w:numPr>
          <w:ilvl w:val="2"/>
          <w:numId w:val="2"/>
        </w:numPr>
      </w:pPr>
      <w:r>
        <w:lastRenderedPageBreak/>
        <w:t>[0] = FF Current Brightness (1 - 100)</w:t>
      </w:r>
    </w:p>
    <w:p w14:paraId="5CF11743" w14:textId="77777777" w:rsidR="00777B36" w:rsidRDefault="00777B36" w:rsidP="00777B36">
      <w:pPr>
        <w:pStyle w:val="ListParagraph"/>
        <w:numPr>
          <w:ilvl w:val="2"/>
          <w:numId w:val="2"/>
        </w:numPr>
      </w:pPr>
      <w:r>
        <w:t>[1] = FZ Current Brightness (1 - 100)</w:t>
      </w:r>
    </w:p>
    <w:p w14:paraId="28164D31" w14:textId="77777777" w:rsidR="00777B36" w:rsidRDefault="00777B36" w:rsidP="00777B36">
      <w:pPr>
        <w:pStyle w:val="ListParagraph"/>
        <w:numPr>
          <w:ilvl w:val="2"/>
          <w:numId w:val="2"/>
        </w:numPr>
      </w:pPr>
      <w:r>
        <w:t>[2] = Recess Lights Current Brightness (1 - 100)</w:t>
      </w:r>
    </w:p>
    <w:p w14:paraId="7A9C2132" w14:textId="77777777" w:rsidR="00777B36" w:rsidRDefault="00777B36" w:rsidP="00777B36">
      <w:pPr>
        <w:pStyle w:val="ListParagraph"/>
        <w:numPr>
          <w:ilvl w:val="2"/>
          <w:numId w:val="2"/>
        </w:numPr>
      </w:pPr>
      <w:r>
        <w:t xml:space="preserve">[3] = Min </w:t>
      </w:r>
      <w:proofErr w:type="spellStart"/>
      <w:r>
        <w:t>FF_FZ_Duty_Cycle_Percentage</w:t>
      </w:r>
      <w:proofErr w:type="spellEnd"/>
      <w:r>
        <w:t xml:space="preserve"> (1 - 100)</w:t>
      </w:r>
    </w:p>
    <w:p w14:paraId="52B2778B" w14:textId="77777777" w:rsidR="00777B36" w:rsidRDefault="00777B36" w:rsidP="00777B36">
      <w:pPr>
        <w:pStyle w:val="ListParagraph"/>
        <w:numPr>
          <w:ilvl w:val="2"/>
          <w:numId w:val="2"/>
        </w:numPr>
      </w:pPr>
      <w:r>
        <w:t xml:space="preserve">[4] = </w:t>
      </w:r>
      <w:proofErr w:type="spellStart"/>
      <w:r>
        <w:t>FF_FZ_Duty_Cycle_%_DSM_LOW_MED</w:t>
      </w:r>
      <w:proofErr w:type="spellEnd"/>
      <w:r>
        <w:t xml:space="preserve"> (1 - 100)</w:t>
      </w:r>
    </w:p>
    <w:p w14:paraId="23A0FD6B" w14:textId="77777777" w:rsidR="00777B36" w:rsidRDefault="00777B36" w:rsidP="00777B36">
      <w:pPr>
        <w:pStyle w:val="ListParagraph"/>
        <w:numPr>
          <w:ilvl w:val="2"/>
          <w:numId w:val="2"/>
        </w:numPr>
      </w:pPr>
      <w:r>
        <w:t xml:space="preserve">[5] = </w:t>
      </w:r>
      <w:proofErr w:type="spellStart"/>
      <w:r>
        <w:t>FF_FZ_Duty_Cycle_%_DSM_HIGH</w:t>
      </w:r>
      <w:proofErr w:type="spellEnd"/>
      <w:r>
        <w:t xml:space="preserve"> (1 - 100)</w:t>
      </w:r>
    </w:p>
    <w:p w14:paraId="7226B741" w14:textId="77777777" w:rsidR="00777B36" w:rsidRDefault="00777B36" w:rsidP="00777B36">
      <w:pPr>
        <w:pStyle w:val="ListParagraph"/>
        <w:numPr>
          <w:ilvl w:val="2"/>
          <w:numId w:val="2"/>
        </w:numPr>
      </w:pPr>
      <w:r>
        <w:t xml:space="preserve">[6] = </w:t>
      </w:r>
      <w:proofErr w:type="spellStart"/>
      <w:r>
        <w:t>FF_FZ_Duty_Cycle_%_DSM_CRIT</w:t>
      </w:r>
      <w:proofErr w:type="spellEnd"/>
      <w:r>
        <w:t xml:space="preserve"> (1 - 100)</w:t>
      </w:r>
    </w:p>
    <w:p w14:paraId="52511A18" w14:textId="77777777" w:rsidR="00777B36" w:rsidRDefault="00777B36" w:rsidP="00777B36">
      <w:pPr>
        <w:pStyle w:val="ListParagraph"/>
        <w:numPr>
          <w:ilvl w:val="2"/>
          <w:numId w:val="2"/>
        </w:numPr>
      </w:pPr>
      <w:r>
        <w:t xml:space="preserve">[7] = </w:t>
      </w:r>
      <w:proofErr w:type="spellStart"/>
      <w:r>
        <w:t>FF_FZ_Ramp_Up_Time</w:t>
      </w:r>
      <w:proofErr w:type="spellEnd"/>
      <w:r>
        <w:t xml:space="preserve"> (Sec X 10)</w:t>
      </w:r>
    </w:p>
    <w:p w14:paraId="0C62F0B3" w14:textId="77777777" w:rsidR="00777B36" w:rsidRDefault="00777B36" w:rsidP="00777B36">
      <w:pPr>
        <w:pStyle w:val="ListParagraph"/>
        <w:numPr>
          <w:ilvl w:val="2"/>
          <w:numId w:val="2"/>
        </w:numPr>
      </w:pPr>
      <w:r>
        <w:t xml:space="preserve">[8] = </w:t>
      </w:r>
      <w:proofErr w:type="spellStart"/>
      <w:r>
        <w:t>FF_FZ_Ramp_Down_Time</w:t>
      </w:r>
      <w:proofErr w:type="spellEnd"/>
      <w:r>
        <w:t xml:space="preserve"> (Sec X 10)</w:t>
      </w:r>
    </w:p>
    <w:p w14:paraId="4AB8BEAC" w14:textId="77777777" w:rsidR="00777B36" w:rsidRDefault="00777B36" w:rsidP="00777B36">
      <w:pPr>
        <w:pStyle w:val="ListParagraph"/>
        <w:numPr>
          <w:ilvl w:val="2"/>
          <w:numId w:val="2"/>
        </w:numPr>
      </w:pPr>
      <w:r>
        <w:t xml:space="preserve">[9] = Min </w:t>
      </w:r>
      <w:proofErr w:type="spellStart"/>
      <w:r>
        <w:t>Recess_Duty_Cycle_Percentage</w:t>
      </w:r>
      <w:proofErr w:type="spellEnd"/>
      <w:r>
        <w:t xml:space="preserve"> (1 - 100)</w:t>
      </w:r>
    </w:p>
    <w:p w14:paraId="2C779671" w14:textId="77777777" w:rsidR="00777B36" w:rsidRDefault="00777B36" w:rsidP="00777B36">
      <w:pPr>
        <w:pStyle w:val="ListParagraph"/>
        <w:numPr>
          <w:ilvl w:val="2"/>
          <w:numId w:val="2"/>
        </w:numPr>
      </w:pPr>
      <w:r>
        <w:t xml:space="preserve">[10] = </w:t>
      </w:r>
      <w:proofErr w:type="spellStart"/>
      <w:r>
        <w:t>Recess_Duty_Cycle_%_DSM_LOW_MED</w:t>
      </w:r>
      <w:proofErr w:type="spellEnd"/>
      <w:r>
        <w:t xml:space="preserve"> (1 - 100)</w:t>
      </w:r>
    </w:p>
    <w:p w14:paraId="02D32B3F" w14:textId="77777777" w:rsidR="00777B36" w:rsidRDefault="00777B36" w:rsidP="00777B36">
      <w:pPr>
        <w:pStyle w:val="ListParagraph"/>
        <w:numPr>
          <w:ilvl w:val="2"/>
          <w:numId w:val="2"/>
        </w:numPr>
      </w:pPr>
      <w:r>
        <w:t xml:space="preserve">[11] = </w:t>
      </w:r>
      <w:proofErr w:type="spellStart"/>
      <w:r>
        <w:t>Recess_Duty_Cycle_%_DSM_HIGH</w:t>
      </w:r>
      <w:proofErr w:type="spellEnd"/>
      <w:r>
        <w:t xml:space="preserve"> (1 - 100)</w:t>
      </w:r>
    </w:p>
    <w:p w14:paraId="7A2EBA38" w14:textId="77777777" w:rsidR="00777B36" w:rsidRDefault="00777B36" w:rsidP="00777B36">
      <w:pPr>
        <w:pStyle w:val="ListParagraph"/>
        <w:numPr>
          <w:ilvl w:val="2"/>
          <w:numId w:val="2"/>
        </w:numPr>
      </w:pPr>
      <w:r>
        <w:t xml:space="preserve">[12] = </w:t>
      </w:r>
      <w:proofErr w:type="spellStart"/>
      <w:r>
        <w:t>Recess_Duty_Cycle_%_DSM_CRIT</w:t>
      </w:r>
      <w:proofErr w:type="spellEnd"/>
      <w:r>
        <w:t xml:space="preserve"> (1 - 100)</w:t>
      </w:r>
    </w:p>
    <w:p w14:paraId="6DAAE83C" w14:textId="77777777" w:rsidR="00DE4B0E" w:rsidRDefault="00DE4B0E" w:rsidP="00DE4B0E">
      <w:pPr>
        <w:pStyle w:val="ListParagraph"/>
        <w:numPr>
          <w:ilvl w:val="1"/>
          <w:numId w:val="2"/>
        </w:numPr>
      </w:pPr>
      <w:r>
        <w:t>Example Command:</w:t>
      </w:r>
    </w:p>
    <w:p w14:paraId="509C3A4F" w14:textId="77777777" w:rsidR="00DE4B0E" w:rsidRDefault="00DE4B0E" w:rsidP="00DE4B0E">
      <w:pPr>
        <w:pStyle w:val="ListParagraph"/>
        <w:numPr>
          <w:ilvl w:val="2"/>
          <w:numId w:val="2"/>
        </w:numPr>
      </w:pPr>
      <w:r>
        <w:t>[Source address,  0x</w:t>
      </w:r>
      <w:r w:rsidR="00777B36">
        <w:t>04</w:t>
      </w:r>
      <w:r>
        <w:t xml:space="preserve">] </w:t>
      </w:r>
    </w:p>
    <w:p w14:paraId="1475D3ED" w14:textId="77777777" w:rsidR="00B61CA6" w:rsidRDefault="006B25CF" w:rsidP="00B61CA6">
      <w:pPr>
        <w:pStyle w:val="ListParagraph"/>
        <w:numPr>
          <w:ilvl w:val="0"/>
          <w:numId w:val="2"/>
        </w:numPr>
      </w:pPr>
      <w:r>
        <w:t>Set Current LED Brightness</w:t>
      </w:r>
    </w:p>
    <w:p w14:paraId="074FDBCE" w14:textId="77777777" w:rsidR="00B61CA6" w:rsidRDefault="00B61CA6" w:rsidP="00B61CA6">
      <w:pPr>
        <w:pStyle w:val="ListParagraph"/>
        <w:numPr>
          <w:ilvl w:val="1"/>
          <w:numId w:val="2"/>
        </w:numPr>
      </w:pPr>
      <w:r>
        <w:t xml:space="preserve">Purpose: </w:t>
      </w:r>
      <w:r w:rsidR="003A76AE">
        <w:t>C</w:t>
      </w:r>
      <w:r w:rsidR="006B25CF">
        <w:t>ommand used to set the brightness of the cabin lights.</w:t>
      </w:r>
      <w:r w:rsidR="003A76AE">
        <w:t xml:space="preserve">  Result will be stored as the target going forward.</w:t>
      </w:r>
    </w:p>
    <w:p w14:paraId="1DB023DD" w14:textId="77777777" w:rsidR="00B61CA6" w:rsidRDefault="006B25CF" w:rsidP="00B61CA6">
      <w:pPr>
        <w:pStyle w:val="ListParagraph"/>
        <w:numPr>
          <w:ilvl w:val="1"/>
          <w:numId w:val="2"/>
        </w:numPr>
      </w:pPr>
      <w:r>
        <w:t>Command: 0x05</w:t>
      </w:r>
    </w:p>
    <w:p w14:paraId="095C8757" w14:textId="77777777" w:rsidR="00B61CA6" w:rsidRDefault="00B61CA6" w:rsidP="00B61CA6">
      <w:pPr>
        <w:pStyle w:val="ListParagraph"/>
        <w:numPr>
          <w:ilvl w:val="1"/>
          <w:numId w:val="2"/>
        </w:numPr>
      </w:pPr>
      <w:r>
        <w:t>Data sent with command (beyond s</w:t>
      </w:r>
      <w:r w:rsidR="006B25CF">
        <w:t>ource address and command):  3 bytes to set the command from 0 – 100 % for the FZ, FF, and Recess lights respectively.</w:t>
      </w:r>
    </w:p>
    <w:p w14:paraId="3DC0D4F8" w14:textId="77777777" w:rsidR="00B61CA6" w:rsidRDefault="00B61CA6" w:rsidP="00B61CA6">
      <w:pPr>
        <w:pStyle w:val="ListParagraph"/>
        <w:numPr>
          <w:ilvl w:val="1"/>
          <w:numId w:val="2"/>
        </w:numPr>
      </w:pPr>
      <w:r w:rsidRPr="00393963">
        <w:t>Response:</w:t>
      </w:r>
      <w:r>
        <w:t xml:space="preserve"> </w:t>
      </w:r>
      <w:r w:rsidR="006B25CF">
        <w:t>NA</w:t>
      </w:r>
    </w:p>
    <w:p w14:paraId="29B7090F" w14:textId="77777777" w:rsidR="00B61CA6" w:rsidRDefault="00B61CA6" w:rsidP="00B61CA6">
      <w:pPr>
        <w:pStyle w:val="ListParagraph"/>
        <w:numPr>
          <w:ilvl w:val="1"/>
          <w:numId w:val="2"/>
        </w:numPr>
      </w:pPr>
      <w:r>
        <w:t xml:space="preserve">Example Command:  </w:t>
      </w:r>
      <w:r w:rsidR="006B25CF">
        <w:t>Setting the values to 25%, 50%, and 100% respectively.</w:t>
      </w:r>
    </w:p>
    <w:p w14:paraId="6DE34B8E" w14:textId="77777777" w:rsidR="00B61CA6" w:rsidRDefault="00B61CA6" w:rsidP="00B61CA6">
      <w:pPr>
        <w:pStyle w:val="ListParagraph"/>
        <w:numPr>
          <w:ilvl w:val="2"/>
          <w:numId w:val="2"/>
        </w:numPr>
      </w:pPr>
      <w:r>
        <w:t>[Source address,  0x</w:t>
      </w:r>
      <w:r w:rsidR="006B25CF">
        <w:t xml:space="preserve">05, 0x19, 0x32, 0x64 </w:t>
      </w:r>
      <w:r>
        <w:t xml:space="preserve">] </w:t>
      </w:r>
    </w:p>
    <w:p w14:paraId="43D66EE3" w14:textId="77777777" w:rsidR="003A76AE" w:rsidRDefault="00302224" w:rsidP="003A76AE">
      <w:pPr>
        <w:pStyle w:val="ListParagraph"/>
        <w:numPr>
          <w:ilvl w:val="0"/>
          <w:numId w:val="2"/>
        </w:numPr>
      </w:pPr>
      <w:r>
        <w:t>Set Door Alarm Status</w:t>
      </w:r>
    </w:p>
    <w:p w14:paraId="1468CE50" w14:textId="77777777" w:rsidR="003A76AE" w:rsidRDefault="003A76AE" w:rsidP="003A76AE">
      <w:pPr>
        <w:pStyle w:val="ListParagraph"/>
        <w:numPr>
          <w:ilvl w:val="1"/>
          <w:numId w:val="2"/>
        </w:numPr>
      </w:pPr>
      <w:r>
        <w:t xml:space="preserve">Purpose: </w:t>
      </w:r>
      <w:r w:rsidR="00302224">
        <w:t>Used as a remote means to set the door alarm status to on or off.</w:t>
      </w:r>
    </w:p>
    <w:p w14:paraId="13BF905B" w14:textId="77777777" w:rsidR="003A76AE" w:rsidRDefault="00302224" w:rsidP="003A76AE">
      <w:pPr>
        <w:pStyle w:val="ListParagraph"/>
        <w:numPr>
          <w:ilvl w:val="1"/>
          <w:numId w:val="2"/>
        </w:numPr>
      </w:pPr>
      <w:r>
        <w:t>Command: 0x06</w:t>
      </w:r>
    </w:p>
    <w:p w14:paraId="3711BCDD" w14:textId="77777777" w:rsidR="00302224" w:rsidRDefault="003A76AE" w:rsidP="003A76AE">
      <w:pPr>
        <w:pStyle w:val="ListParagraph"/>
        <w:numPr>
          <w:ilvl w:val="1"/>
          <w:numId w:val="2"/>
        </w:numPr>
      </w:pPr>
      <w:r>
        <w:t>Data sent with command (beyond s</w:t>
      </w:r>
      <w:r w:rsidR="00302224">
        <w:t>ource address and command):  single byte to control the door alarm status (0x41  = ON, 0x51 = OFF)</w:t>
      </w:r>
    </w:p>
    <w:p w14:paraId="3E8740E7" w14:textId="77777777" w:rsidR="003A76AE" w:rsidRDefault="003A76AE" w:rsidP="003A76AE">
      <w:pPr>
        <w:pStyle w:val="ListParagraph"/>
        <w:numPr>
          <w:ilvl w:val="1"/>
          <w:numId w:val="2"/>
        </w:numPr>
      </w:pPr>
      <w:r w:rsidRPr="00393963">
        <w:t>Response:</w:t>
      </w:r>
      <w:r>
        <w:t xml:space="preserve"> </w:t>
      </w:r>
      <w:r w:rsidR="00302224">
        <w:t>NA</w:t>
      </w:r>
    </w:p>
    <w:p w14:paraId="65D1B6DB" w14:textId="77777777" w:rsidR="003A76AE" w:rsidRDefault="003A76AE" w:rsidP="003A76AE">
      <w:pPr>
        <w:pStyle w:val="ListParagraph"/>
        <w:numPr>
          <w:ilvl w:val="1"/>
          <w:numId w:val="2"/>
        </w:numPr>
      </w:pPr>
      <w:r>
        <w:t xml:space="preserve">Example Command:  </w:t>
      </w:r>
      <w:r w:rsidR="005936C7">
        <w:t>Turn the Door Alarm ON</w:t>
      </w:r>
    </w:p>
    <w:p w14:paraId="3960E0B3" w14:textId="77777777" w:rsidR="003A76AE" w:rsidRDefault="003A76AE" w:rsidP="003A76AE">
      <w:pPr>
        <w:pStyle w:val="ListParagraph"/>
        <w:numPr>
          <w:ilvl w:val="2"/>
          <w:numId w:val="2"/>
        </w:numPr>
      </w:pPr>
      <w:r>
        <w:t>[Source a</w:t>
      </w:r>
      <w:r w:rsidR="005936C7">
        <w:t>ddress,  0x06, 0x41</w:t>
      </w:r>
      <w:r>
        <w:t xml:space="preserve">] </w:t>
      </w:r>
    </w:p>
    <w:p w14:paraId="54991781" w14:textId="77777777" w:rsidR="004B51F3" w:rsidRDefault="00727E2E" w:rsidP="004B51F3">
      <w:pPr>
        <w:pStyle w:val="ListParagraph"/>
        <w:numPr>
          <w:ilvl w:val="0"/>
          <w:numId w:val="2"/>
        </w:numPr>
      </w:pPr>
      <w:r>
        <w:t>Get Dispense Flow Meter Feedback</w:t>
      </w:r>
    </w:p>
    <w:p w14:paraId="10279FF6" w14:textId="77777777" w:rsidR="004B51F3" w:rsidRDefault="004B51F3" w:rsidP="004B51F3">
      <w:pPr>
        <w:pStyle w:val="ListParagraph"/>
        <w:numPr>
          <w:ilvl w:val="1"/>
          <w:numId w:val="2"/>
        </w:numPr>
      </w:pPr>
      <w:r>
        <w:t xml:space="preserve">Purpose: </w:t>
      </w:r>
      <w:r w:rsidR="00727E2E">
        <w:t>Read activity related to flow meter.</w:t>
      </w:r>
    </w:p>
    <w:p w14:paraId="5B3049A7" w14:textId="77777777" w:rsidR="004B51F3" w:rsidRDefault="004B51F3" w:rsidP="004B51F3">
      <w:pPr>
        <w:pStyle w:val="ListParagraph"/>
        <w:numPr>
          <w:ilvl w:val="1"/>
          <w:numId w:val="2"/>
        </w:numPr>
      </w:pPr>
      <w:r>
        <w:t>Command: 0x1</w:t>
      </w:r>
      <w:r w:rsidR="00727E2E">
        <w:t>3</w:t>
      </w:r>
    </w:p>
    <w:p w14:paraId="668668BA" w14:textId="77777777" w:rsidR="004B51F3" w:rsidRDefault="004B51F3" w:rsidP="004B51F3">
      <w:pPr>
        <w:pStyle w:val="ListParagraph"/>
        <w:numPr>
          <w:ilvl w:val="1"/>
          <w:numId w:val="2"/>
        </w:numPr>
      </w:pPr>
      <w:r>
        <w:t xml:space="preserve">Data sent with command (beyond source address and command):  NA </w:t>
      </w:r>
    </w:p>
    <w:p w14:paraId="4D6C9856" w14:textId="77777777" w:rsidR="004B51F3" w:rsidRDefault="004B51F3" w:rsidP="004B51F3">
      <w:pPr>
        <w:pStyle w:val="ListParagraph"/>
        <w:numPr>
          <w:ilvl w:val="1"/>
          <w:numId w:val="2"/>
        </w:numPr>
      </w:pPr>
      <w:r w:rsidRPr="00393963">
        <w:t>Response:</w:t>
      </w:r>
      <w:r>
        <w:t xml:space="preserve"> </w:t>
      </w:r>
      <w:r w:rsidR="00727E2E">
        <w:t>3 bytes indicating whether flow meter was active during last dispense(1 byte 0 or 1)  and the current pulse count (2 bytes)</w:t>
      </w:r>
    </w:p>
    <w:p w14:paraId="5A1D033E" w14:textId="77777777" w:rsidR="004B51F3" w:rsidRDefault="004B51F3" w:rsidP="004B51F3">
      <w:pPr>
        <w:pStyle w:val="ListParagraph"/>
        <w:numPr>
          <w:ilvl w:val="1"/>
          <w:numId w:val="2"/>
        </w:numPr>
      </w:pPr>
      <w:r>
        <w:t xml:space="preserve">Example Command:  </w:t>
      </w:r>
    </w:p>
    <w:p w14:paraId="26123FDC" w14:textId="77777777" w:rsidR="004B51F3" w:rsidRDefault="004B51F3" w:rsidP="004B51F3">
      <w:pPr>
        <w:pStyle w:val="ListParagraph"/>
        <w:numPr>
          <w:ilvl w:val="2"/>
          <w:numId w:val="2"/>
        </w:numPr>
      </w:pPr>
      <w:r>
        <w:t>[Source address,  0x1</w:t>
      </w:r>
      <w:r w:rsidR="00727E2E">
        <w:t>3</w:t>
      </w:r>
      <w:r>
        <w:t xml:space="preserve">] </w:t>
      </w:r>
    </w:p>
    <w:p w14:paraId="2528A8B3" w14:textId="77777777" w:rsidR="004B51F3" w:rsidRDefault="004B51F3" w:rsidP="004B51F3">
      <w:pPr>
        <w:pStyle w:val="ListParagraph"/>
        <w:numPr>
          <w:ilvl w:val="1"/>
          <w:numId w:val="2"/>
        </w:numPr>
      </w:pPr>
      <w:r>
        <w:t xml:space="preserve">Example Response: </w:t>
      </w:r>
      <w:r w:rsidR="00727E2E">
        <w:t>Flow meter active – count = 1000</w:t>
      </w:r>
    </w:p>
    <w:p w14:paraId="23DCA356" w14:textId="77777777" w:rsidR="004B51F3" w:rsidRDefault="004B51F3" w:rsidP="004B51F3">
      <w:pPr>
        <w:pStyle w:val="ListParagraph"/>
        <w:numPr>
          <w:ilvl w:val="2"/>
          <w:numId w:val="2"/>
        </w:numPr>
      </w:pPr>
      <w:r>
        <w:t>[0x00, 0x1</w:t>
      </w:r>
      <w:r w:rsidR="00727E2E">
        <w:t>3</w:t>
      </w:r>
      <w:r>
        <w:t>, 0x0</w:t>
      </w:r>
      <w:r w:rsidR="00727E2E">
        <w:t>1</w:t>
      </w:r>
      <w:r>
        <w:t>,</w:t>
      </w:r>
      <w:r w:rsidR="00727E2E">
        <w:t>0x03, 0xE8</w:t>
      </w:r>
      <w:r>
        <w:t>]</w:t>
      </w:r>
    </w:p>
    <w:p w14:paraId="6272D895" w14:textId="77777777" w:rsidR="00585589" w:rsidRDefault="00585589" w:rsidP="00585589">
      <w:pPr>
        <w:pStyle w:val="ListParagraph"/>
        <w:numPr>
          <w:ilvl w:val="0"/>
          <w:numId w:val="2"/>
        </w:numPr>
      </w:pPr>
      <w:r>
        <w:lastRenderedPageBreak/>
        <w:t>Get Icemaker Status</w:t>
      </w:r>
    </w:p>
    <w:p w14:paraId="6AEBAAC3" w14:textId="77777777" w:rsidR="00E22477" w:rsidRDefault="00E22477" w:rsidP="00585589">
      <w:pPr>
        <w:pStyle w:val="ListParagraph"/>
        <w:numPr>
          <w:ilvl w:val="1"/>
          <w:numId w:val="2"/>
        </w:numPr>
      </w:pPr>
      <w:r>
        <w:t xml:space="preserve">Purpose: </w:t>
      </w:r>
      <w:r w:rsidR="00585589">
        <w:t>Read status information related to the icemaker</w:t>
      </w:r>
    </w:p>
    <w:p w14:paraId="6E02E47C" w14:textId="77777777" w:rsidR="00E22477" w:rsidRDefault="00585589" w:rsidP="00E22477">
      <w:pPr>
        <w:pStyle w:val="ListParagraph"/>
        <w:numPr>
          <w:ilvl w:val="1"/>
          <w:numId w:val="2"/>
        </w:numPr>
      </w:pPr>
      <w:r>
        <w:t>Command: 0x21</w:t>
      </w:r>
    </w:p>
    <w:p w14:paraId="00046DC0" w14:textId="77777777" w:rsidR="00E22477" w:rsidRDefault="00E22477" w:rsidP="00E22477">
      <w:pPr>
        <w:pStyle w:val="ListParagraph"/>
        <w:numPr>
          <w:ilvl w:val="1"/>
          <w:numId w:val="2"/>
        </w:numPr>
      </w:pPr>
      <w:r>
        <w:t xml:space="preserve">Data sent with command (beyond source address and command):  NA </w:t>
      </w:r>
    </w:p>
    <w:p w14:paraId="44F3063D" w14:textId="77777777" w:rsidR="00E22477" w:rsidRDefault="00E22477" w:rsidP="00E22477">
      <w:pPr>
        <w:pStyle w:val="ListParagraph"/>
        <w:numPr>
          <w:ilvl w:val="1"/>
          <w:numId w:val="2"/>
        </w:numPr>
      </w:pPr>
      <w:r w:rsidRPr="00393963">
        <w:t>Response:</w:t>
      </w:r>
      <w:r>
        <w:t xml:space="preserve"> </w:t>
      </w:r>
      <w:r w:rsidR="00585589">
        <w:t>12 bytes covering status of the current ice making cycle. Including:</w:t>
      </w:r>
    </w:p>
    <w:p w14:paraId="3A432170" w14:textId="77777777" w:rsidR="00585589" w:rsidRDefault="00585589" w:rsidP="00585589">
      <w:pPr>
        <w:pStyle w:val="ListParagraph"/>
        <w:numPr>
          <w:ilvl w:val="2"/>
          <w:numId w:val="2"/>
        </w:numPr>
      </w:pPr>
      <w:r>
        <w:t>32-bit value for icemaker timer</w:t>
      </w:r>
    </w:p>
    <w:p w14:paraId="3C668DC5" w14:textId="77777777" w:rsidR="00585589" w:rsidRDefault="00585589" w:rsidP="00585589">
      <w:pPr>
        <w:pStyle w:val="ListParagraph"/>
        <w:numPr>
          <w:ilvl w:val="2"/>
          <w:numId w:val="2"/>
        </w:numPr>
      </w:pPr>
      <w:r>
        <w:t>32-bit value for harvest count</w:t>
      </w:r>
    </w:p>
    <w:p w14:paraId="45598E5D" w14:textId="77777777" w:rsidR="00585589" w:rsidRDefault="00585589" w:rsidP="00585589">
      <w:pPr>
        <w:pStyle w:val="ListParagraph"/>
        <w:numPr>
          <w:ilvl w:val="2"/>
          <w:numId w:val="2"/>
        </w:numPr>
      </w:pPr>
      <w:r>
        <w:t>Single status byte – (0,1,2,3  - normal run, thermistor fault, general fault , factory diagnostics)</w:t>
      </w:r>
    </w:p>
    <w:p w14:paraId="17B770C9" w14:textId="77777777" w:rsidR="00585589" w:rsidRDefault="00585589" w:rsidP="00585589">
      <w:pPr>
        <w:pStyle w:val="ListParagraph"/>
        <w:numPr>
          <w:ilvl w:val="2"/>
          <w:numId w:val="2"/>
        </w:numPr>
      </w:pPr>
      <w:r>
        <w:t>Icemaker operational level – status byte indicating state 0-12 corresponding to the icemaker state machine. Where:</w:t>
      </w:r>
    </w:p>
    <w:p w14:paraId="736E912E" w14:textId="77777777" w:rsidR="00585589" w:rsidRDefault="00585589" w:rsidP="00585589">
      <w:pPr>
        <w:pStyle w:val="ListParagraph"/>
        <w:numPr>
          <w:ilvl w:val="3"/>
          <w:numId w:val="2"/>
        </w:numPr>
      </w:pPr>
      <w:r>
        <w:t xml:space="preserve">   0 = Setup for Freeze</w:t>
      </w:r>
    </w:p>
    <w:p w14:paraId="73C47A75" w14:textId="77777777" w:rsidR="00585589" w:rsidRDefault="00585589" w:rsidP="00585589">
      <w:pPr>
        <w:pStyle w:val="ListParagraph"/>
        <w:numPr>
          <w:ilvl w:val="3"/>
          <w:numId w:val="2"/>
        </w:numPr>
      </w:pPr>
      <w:r>
        <w:t xml:space="preserve">   1 = Freeze</w:t>
      </w:r>
    </w:p>
    <w:p w14:paraId="539AD84F" w14:textId="77777777" w:rsidR="00585589" w:rsidRDefault="00585589" w:rsidP="00585589">
      <w:pPr>
        <w:pStyle w:val="ListParagraph"/>
        <w:numPr>
          <w:ilvl w:val="3"/>
          <w:numId w:val="2"/>
        </w:numPr>
      </w:pPr>
      <w:r>
        <w:t xml:space="preserve">   2 = Setup For Harvest</w:t>
      </w:r>
    </w:p>
    <w:p w14:paraId="766927A3" w14:textId="77777777" w:rsidR="00585589" w:rsidRDefault="00585589" w:rsidP="00585589">
      <w:pPr>
        <w:pStyle w:val="ListParagraph"/>
        <w:numPr>
          <w:ilvl w:val="3"/>
          <w:numId w:val="2"/>
        </w:numPr>
      </w:pPr>
      <w:r>
        <w:t xml:space="preserve">   3 = Harvest</w:t>
      </w:r>
    </w:p>
    <w:p w14:paraId="3B22895B" w14:textId="77777777" w:rsidR="00585589" w:rsidRDefault="00585589" w:rsidP="00585589">
      <w:pPr>
        <w:pStyle w:val="ListParagraph"/>
        <w:numPr>
          <w:ilvl w:val="3"/>
          <w:numId w:val="2"/>
        </w:numPr>
      </w:pPr>
      <w:r>
        <w:t xml:space="preserve">   4 = Setup for Harvest Fix</w:t>
      </w:r>
    </w:p>
    <w:p w14:paraId="36FC4CB0" w14:textId="77777777" w:rsidR="00585589" w:rsidRDefault="00585589" w:rsidP="00585589">
      <w:pPr>
        <w:pStyle w:val="ListParagraph"/>
        <w:numPr>
          <w:ilvl w:val="3"/>
          <w:numId w:val="2"/>
        </w:numPr>
      </w:pPr>
      <w:r>
        <w:t xml:space="preserve">   5 = Harvest Fix</w:t>
      </w:r>
    </w:p>
    <w:p w14:paraId="0816D39B" w14:textId="77777777" w:rsidR="00585589" w:rsidRDefault="00585589" w:rsidP="00585589">
      <w:pPr>
        <w:pStyle w:val="ListParagraph"/>
        <w:numPr>
          <w:ilvl w:val="3"/>
          <w:numId w:val="2"/>
        </w:numPr>
      </w:pPr>
      <w:r>
        <w:t xml:space="preserve">   6 = Water Fill</w:t>
      </w:r>
    </w:p>
    <w:p w14:paraId="6EC0A8B6" w14:textId="77777777" w:rsidR="00585589" w:rsidRDefault="00585589" w:rsidP="00585589">
      <w:pPr>
        <w:pStyle w:val="ListParagraph"/>
        <w:numPr>
          <w:ilvl w:val="3"/>
          <w:numId w:val="2"/>
        </w:numPr>
      </w:pPr>
      <w:r>
        <w:t xml:space="preserve">   7 = First Fill</w:t>
      </w:r>
    </w:p>
    <w:p w14:paraId="7015524A" w14:textId="77777777" w:rsidR="00585589" w:rsidRDefault="00585589" w:rsidP="00585589">
      <w:pPr>
        <w:pStyle w:val="ListParagraph"/>
        <w:numPr>
          <w:ilvl w:val="3"/>
          <w:numId w:val="2"/>
        </w:numPr>
      </w:pPr>
      <w:r>
        <w:t xml:space="preserve">   8 = Second Fill</w:t>
      </w:r>
    </w:p>
    <w:p w14:paraId="7D02CA9A" w14:textId="77777777" w:rsidR="00585589" w:rsidRDefault="00585589" w:rsidP="00585589">
      <w:pPr>
        <w:pStyle w:val="ListParagraph"/>
        <w:numPr>
          <w:ilvl w:val="3"/>
          <w:numId w:val="2"/>
        </w:numPr>
      </w:pPr>
      <w:r>
        <w:t xml:space="preserve">   9 = Third Fill</w:t>
      </w:r>
    </w:p>
    <w:p w14:paraId="6F238189" w14:textId="55C72EF9" w:rsidR="00585589" w:rsidRDefault="00585589" w:rsidP="00585589">
      <w:pPr>
        <w:pStyle w:val="ListParagraph"/>
        <w:numPr>
          <w:ilvl w:val="3"/>
          <w:numId w:val="2"/>
        </w:numPr>
      </w:pPr>
      <w:r>
        <w:t xml:space="preserve"> 10 = Ice</w:t>
      </w:r>
      <w:r w:rsidR="0016128F">
        <w:t xml:space="preserve"> </w:t>
      </w:r>
      <w:r>
        <w:t>Making Paused</w:t>
      </w:r>
    </w:p>
    <w:p w14:paraId="402D4DE5" w14:textId="77777777" w:rsidR="00585589" w:rsidRDefault="00585589" w:rsidP="00585589">
      <w:pPr>
        <w:pStyle w:val="ListParagraph"/>
        <w:numPr>
          <w:ilvl w:val="3"/>
          <w:numId w:val="2"/>
        </w:numPr>
      </w:pPr>
      <w:r>
        <w:t xml:space="preserve"> 11 = Return from Pause</w:t>
      </w:r>
    </w:p>
    <w:p w14:paraId="25121E0A" w14:textId="26767A54" w:rsidR="00585589" w:rsidRDefault="00585589" w:rsidP="00585589">
      <w:pPr>
        <w:pStyle w:val="ListParagraph"/>
        <w:numPr>
          <w:ilvl w:val="3"/>
          <w:numId w:val="2"/>
        </w:numPr>
      </w:pPr>
      <w:r>
        <w:t xml:space="preserve"> 12 = Fill</w:t>
      </w:r>
      <w:r w:rsidR="0016128F">
        <w:t xml:space="preserve"> </w:t>
      </w:r>
      <w:r>
        <w:t>Paused</w:t>
      </w:r>
      <w:r w:rsidR="0016128F">
        <w:t xml:space="preserve"> </w:t>
      </w:r>
      <w:r>
        <w:t>State</w:t>
      </w:r>
    </w:p>
    <w:p w14:paraId="431722ED" w14:textId="77777777" w:rsidR="002E7C85" w:rsidRDefault="002E7C85" w:rsidP="002E7C85">
      <w:pPr>
        <w:pStyle w:val="ListParagraph"/>
        <w:numPr>
          <w:ilvl w:val="2"/>
          <w:numId w:val="2"/>
        </w:numPr>
      </w:pPr>
      <w:r>
        <w:t>16-bit – harvest time remaining.</w:t>
      </w:r>
    </w:p>
    <w:p w14:paraId="69A3A7E6" w14:textId="77777777" w:rsidR="00914D2D" w:rsidRDefault="00914D2D" w:rsidP="00914D2D">
      <w:pPr>
        <w:pStyle w:val="ListParagraph"/>
        <w:numPr>
          <w:ilvl w:val="0"/>
          <w:numId w:val="2"/>
        </w:numPr>
      </w:pPr>
      <w:r>
        <w:t xml:space="preserve">Request </w:t>
      </w:r>
      <w:r w:rsidR="005F0BAD">
        <w:t>Thermistor Data</w:t>
      </w:r>
    </w:p>
    <w:p w14:paraId="466D1F89" w14:textId="77777777" w:rsidR="00914D2D" w:rsidRDefault="00914D2D" w:rsidP="00914D2D">
      <w:pPr>
        <w:pStyle w:val="ListParagraph"/>
        <w:numPr>
          <w:ilvl w:val="1"/>
          <w:numId w:val="2"/>
        </w:numPr>
      </w:pPr>
      <w:r>
        <w:t xml:space="preserve">Purpose: </w:t>
      </w:r>
      <w:r w:rsidR="005F0BAD">
        <w:t xml:space="preserve">Command to query the filtered and </w:t>
      </w:r>
      <w:r w:rsidR="0054496A">
        <w:t>instantaneous</w:t>
      </w:r>
      <w:r w:rsidR="005F0BAD">
        <w:t xml:space="preserve"> temperature reading as well as the most recent ADC value.</w:t>
      </w:r>
    </w:p>
    <w:p w14:paraId="635FA3B5" w14:textId="77777777" w:rsidR="00914D2D" w:rsidRDefault="00914D2D" w:rsidP="00914D2D">
      <w:pPr>
        <w:pStyle w:val="ListParagraph"/>
        <w:numPr>
          <w:ilvl w:val="1"/>
          <w:numId w:val="2"/>
        </w:numPr>
      </w:pPr>
      <w:r>
        <w:t>Command: 0x</w:t>
      </w:r>
      <w:r w:rsidR="005F0BAD">
        <w:t>22</w:t>
      </w:r>
    </w:p>
    <w:p w14:paraId="671847E5" w14:textId="77777777" w:rsidR="00914D2D" w:rsidRDefault="00914D2D" w:rsidP="00914D2D">
      <w:pPr>
        <w:pStyle w:val="ListParagraph"/>
        <w:numPr>
          <w:ilvl w:val="1"/>
          <w:numId w:val="2"/>
        </w:numPr>
      </w:pPr>
      <w:r>
        <w:t>Data sent with command (beyond s</w:t>
      </w:r>
      <w:r w:rsidR="005F0BAD">
        <w:t>ource address and command):  Modifier related to which thermistor value is being requested where:</w:t>
      </w:r>
    </w:p>
    <w:p w14:paraId="298B00AC" w14:textId="77777777" w:rsidR="005F0BAD" w:rsidRDefault="005F0BAD" w:rsidP="005F0BAD">
      <w:pPr>
        <w:pStyle w:val="ListParagraph"/>
        <w:numPr>
          <w:ilvl w:val="2"/>
          <w:numId w:val="2"/>
        </w:numPr>
      </w:pPr>
      <w:r>
        <w:t xml:space="preserve">0x00 -&gt; FF1            </w:t>
      </w:r>
    </w:p>
    <w:p w14:paraId="54A59036" w14:textId="77777777" w:rsidR="005F0BAD" w:rsidRDefault="005F0BAD" w:rsidP="005F0BAD">
      <w:pPr>
        <w:pStyle w:val="ListParagraph"/>
        <w:numPr>
          <w:ilvl w:val="2"/>
          <w:numId w:val="2"/>
        </w:numPr>
      </w:pPr>
      <w:r>
        <w:t xml:space="preserve">   0x01 -&gt; FF2</w:t>
      </w:r>
    </w:p>
    <w:p w14:paraId="6E9A5DA0" w14:textId="77777777" w:rsidR="005F0BAD" w:rsidRDefault="005F0BAD" w:rsidP="005F0BAD">
      <w:pPr>
        <w:pStyle w:val="ListParagraph"/>
        <w:numPr>
          <w:ilvl w:val="2"/>
          <w:numId w:val="2"/>
        </w:numPr>
      </w:pPr>
      <w:r>
        <w:t xml:space="preserve">   0x02 -&gt; </w:t>
      </w:r>
      <w:proofErr w:type="spellStart"/>
      <w:r>
        <w:t>FFEvap</w:t>
      </w:r>
      <w:proofErr w:type="spellEnd"/>
      <w:r>
        <w:t xml:space="preserve">  </w:t>
      </w:r>
    </w:p>
    <w:p w14:paraId="3306C68D" w14:textId="77777777" w:rsidR="005F0BAD" w:rsidRDefault="005F0BAD" w:rsidP="005F0BAD">
      <w:pPr>
        <w:pStyle w:val="ListParagraph"/>
        <w:numPr>
          <w:ilvl w:val="2"/>
          <w:numId w:val="2"/>
        </w:numPr>
      </w:pPr>
      <w:r>
        <w:t xml:space="preserve">   0x03 -&gt; FZ</w:t>
      </w:r>
    </w:p>
    <w:p w14:paraId="25FBD9C7" w14:textId="77777777" w:rsidR="005F0BAD" w:rsidRDefault="005F0BAD" w:rsidP="005F0BAD">
      <w:pPr>
        <w:pStyle w:val="ListParagraph"/>
        <w:numPr>
          <w:ilvl w:val="2"/>
          <w:numId w:val="2"/>
        </w:numPr>
      </w:pPr>
      <w:r>
        <w:t xml:space="preserve">   0x04 -&gt; FZ </w:t>
      </w:r>
      <w:proofErr w:type="spellStart"/>
      <w:r>
        <w:t>Evap</w:t>
      </w:r>
      <w:proofErr w:type="spellEnd"/>
      <w:r>
        <w:t xml:space="preserve">   </w:t>
      </w:r>
    </w:p>
    <w:p w14:paraId="49DE76DE" w14:textId="77777777" w:rsidR="005F0BAD" w:rsidRDefault="005F0BAD" w:rsidP="005F0BAD">
      <w:pPr>
        <w:pStyle w:val="ListParagraph"/>
        <w:numPr>
          <w:ilvl w:val="2"/>
          <w:numId w:val="2"/>
        </w:numPr>
      </w:pPr>
      <w:r>
        <w:t xml:space="preserve">   0x05 -&gt; </w:t>
      </w:r>
      <w:proofErr w:type="spellStart"/>
      <w:r>
        <w:t>Amb</w:t>
      </w:r>
      <w:proofErr w:type="spellEnd"/>
      <w:r>
        <w:t xml:space="preserve"> Temp</w:t>
      </w:r>
    </w:p>
    <w:p w14:paraId="7682F8BD" w14:textId="77777777" w:rsidR="005F0BAD" w:rsidRDefault="005F0BAD" w:rsidP="005F0BAD">
      <w:pPr>
        <w:pStyle w:val="ListParagraph"/>
        <w:numPr>
          <w:ilvl w:val="2"/>
          <w:numId w:val="2"/>
        </w:numPr>
      </w:pPr>
      <w:r>
        <w:t xml:space="preserve">   0x06 -&gt; </w:t>
      </w:r>
      <w:proofErr w:type="spellStart"/>
      <w:r>
        <w:t>Amb</w:t>
      </w:r>
      <w:proofErr w:type="spellEnd"/>
      <w:r>
        <w:t xml:space="preserve"> Humidity</w:t>
      </w:r>
    </w:p>
    <w:p w14:paraId="198D5F8D" w14:textId="77777777" w:rsidR="005F0BAD" w:rsidRDefault="005F0BAD" w:rsidP="005F0BAD">
      <w:pPr>
        <w:pStyle w:val="ListParagraph"/>
        <w:numPr>
          <w:ilvl w:val="2"/>
          <w:numId w:val="2"/>
        </w:numPr>
      </w:pPr>
      <w:r>
        <w:t xml:space="preserve">   0x07 -&gt; Deli Pan</w:t>
      </w:r>
    </w:p>
    <w:p w14:paraId="5F97657C" w14:textId="77777777" w:rsidR="005F0BAD" w:rsidRDefault="005F0BAD" w:rsidP="005F0BAD">
      <w:pPr>
        <w:pStyle w:val="ListParagraph"/>
        <w:numPr>
          <w:ilvl w:val="2"/>
          <w:numId w:val="2"/>
        </w:numPr>
      </w:pPr>
      <w:r>
        <w:t xml:space="preserve">   0x08 -&gt; </w:t>
      </w:r>
      <w:proofErr w:type="spellStart"/>
      <w:r>
        <w:t>IceMaker</w:t>
      </w:r>
      <w:proofErr w:type="spellEnd"/>
      <w:r>
        <w:t xml:space="preserve"> Mold Body</w:t>
      </w:r>
    </w:p>
    <w:p w14:paraId="4E1D27E7" w14:textId="77777777" w:rsidR="005F0BAD" w:rsidRDefault="005F0BAD" w:rsidP="005F0BAD">
      <w:pPr>
        <w:pStyle w:val="ListParagraph"/>
        <w:numPr>
          <w:ilvl w:val="2"/>
          <w:numId w:val="2"/>
        </w:numPr>
      </w:pPr>
      <w:r>
        <w:t xml:space="preserve">   0x09 -&gt; </w:t>
      </w:r>
      <w:proofErr w:type="spellStart"/>
      <w:r>
        <w:t>Conv</w:t>
      </w:r>
      <w:proofErr w:type="spellEnd"/>
      <w:r>
        <w:t xml:space="preserve"> Drawer </w:t>
      </w:r>
    </w:p>
    <w:p w14:paraId="4F90AB4C" w14:textId="77777777" w:rsidR="005F0BAD" w:rsidRDefault="005F0BAD" w:rsidP="005F0BAD">
      <w:pPr>
        <w:pStyle w:val="ListParagraph"/>
        <w:numPr>
          <w:ilvl w:val="2"/>
          <w:numId w:val="2"/>
        </w:numPr>
      </w:pPr>
      <w:r>
        <w:t xml:space="preserve">  0x0A -&gt; Reserve 0</w:t>
      </w:r>
    </w:p>
    <w:p w14:paraId="7C086F67" w14:textId="77777777" w:rsidR="005F0BAD" w:rsidRDefault="005F0BAD" w:rsidP="005F0BAD">
      <w:pPr>
        <w:pStyle w:val="ListParagraph"/>
        <w:numPr>
          <w:ilvl w:val="2"/>
          <w:numId w:val="2"/>
        </w:numPr>
      </w:pPr>
      <w:r>
        <w:lastRenderedPageBreak/>
        <w:t xml:space="preserve">  0x0B -&gt; Brownout</w:t>
      </w:r>
    </w:p>
    <w:p w14:paraId="6AA6B8BA" w14:textId="77777777" w:rsidR="005F0BAD" w:rsidRDefault="005F0BAD" w:rsidP="005F0BAD">
      <w:pPr>
        <w:pStyle w:val="ListParagraph"/>
        <w:numPr>
          <w:ilvl w:val="2"/>
          <w:numId w:val="2"/>
        </w:numPr>
      </w:pPr>
      <w:r>
        <w:t xml:space="preserve">  0x0C -&gt; Relay Drive Voltage</w:t>
      </w:r>
    </w:p>
    <w:p w14:paraId="1909B095" w14:textId="77777777" w:rsidR="005F0BAD" w:rsidRDefault="005F0BAD" w:rsidP="005F0BAD">
      <w:pPr>
        <w:pStyle w:val="ListParagraph"/>
        <w:numPr>
          <w:ilvl w:val="2"/>
          <w:numId w:val="2"/>
        </w:numPr>
      </w:pPr>
      <w:r>
        <w:t xml:space="preserve">  0x0D -&gt; Reserve 1</w:t>
      </w:r>
    </w:p>
    <w:p w14:paraId="23C80505" w14:textId="77777777" w:rsidR="005F0BAD" w:rsidRDefault="005F0BAD" w:rsidP="005F0BAD">
      <w:pPr>
        <w:pStyle w:val="ListParagraph"/>
        <w:numPr>
          <w:ilvl w:val="2"/>
          <w:numId w:val="2"/>
        </w:numPr>
      </w:pPr>
      <w:r>
        <w:t xml:space="preserve">  0x0E -&gt; High Current </w:t>
      </w:r>
    </w:p>
    <w:p w14:paraId="4B754FD5" w14:textId="77777777" w:rsidR="005F0BAD" w:rsidRDefault="005F0BAD" w:rsidP="005F0BAD">
      <w:pPr>
        <w:pStyle w:val="ListParagraph"/>
        <w:numPr>
          <w:ilvl w:val="2"/>
          <w:numId w:val="2"/>
        </w:numPr>
      </w:pPr>
      <w:r>
        <w:t xml:space="preserve">  0x0F -&gt; Low Current</w:t>
      </w:r>
    </w:p>
    <w:p w14:paraId="6E846F00" w14:textId="2A3FA2D0" w:rsidR="00914D2D" w:rsidRDefault="00914D2D" w:rsidP="00914D2D">
      <w:pPr>
        <w:pStyle w:val="ListParagraph"/>
        <w:numPr>
          <w:ilvl w:val="1"/>
          <w:numId w:val="2"/>
        </w:numPr>
      </w:pPr>
      <w:r w:rsidRPr="00393963">
        <w:t>Response:</w:t>
      </w:r>
      <w:r>
        <w:t xml:space="preserve"> </w:t>
      </w:r>
      <w:r w:rsidR="005F0BAD">
        <w:t>3 16-bit values related to the Filtered and instantaneous temperature readings in Deg</w:t>
      </w:r>
      <w:r w:rsidR="0016128F">
        <w:t>rees</w:t>
      </w:r>
      <w:r w:rsidR="005F0BAD">
        <w:t xml:space="preserve"> F x100 as well as the most recent ADC reading.</w:t>
      </w:r>
    </w:p>
    <w:p w14:paraId="69A33DEC" w14:textId="77777777" w:rsidR="00914D2D" w:rsidRDefault="00914D2D" w:rsidP="00914D2D">
      <w:pPr>
        <w:pStyle w:val="ListParagraph"/>
        <w:numPr>
          <w:ilvl w:val="1"/>
          <w:numId w:val="2"/>
        </w:numPr>
      </w:pPr>
      <w:r>
        <w:t xml:space="preserve">Example Command:  </w:t>
      </w:r>
      <w:r w:rsidR="005F0BAD">
        <w:t>Asking for data related to the Fresh Food 1 thermistor</w:t>
      </w:r>
    </w:p>
    <w:p w14:paraId="368B685E" w14:textId="77777777" w:rsidR="00914D2D" w:rsidRDefault="00914D2D" w:rsidP="00914D2D">
      <w:pPr>
        <w:pStyle w:val="ListParagraph"/>
        <w:numPr>
          <w:ilvl w:val="2"/>
          <w:numId w:val="2"/>
        </w:numPr>
      </w:pPr>
      <w:r>
        <w:t>[Source address,  0x</w:t>
      </w:r>
      <w:r w:rsidR="005F0BAD">
        <w:t>22,</w:t>
      </w:r>
      <w:r w:rsidR="00540EE0">
        <w:t xml:space="preserve"> </w:t>
      </w:r>
      <w:r w:rsidR="005F0BAD">
        <w:t>0x00</w:t>
      </w:r>
      <w:r>
        <w:t xml:space="preserve">] </w:t>
      </w:r>
    </w:p>
    <w:p w14:paraId="1D2FABA0" w14:textId="037A315C" w:rsidR="00914D2D" w:rsidRDefault="00914D2D" w:rsidP="00914D2D">
      <w:pPr>
        <w:pStyle w:val="ListParagraph"/>
        <w:numPr>
          <w:ilvl w:val="1"/>
          <w:numId w:val="2"/>
        </w:numPr>
      </w:pPr>
      <w:r>
        <w:t xml:space="preserve">Example Response: </w:t>
      </w:r>
      <w:r w:rsidR="0034248E">
        <w:t>Reading returns 37.25 Degrees (av</w:t>
      </w:r>
      <w:r w:rsidR="0016128F">
        <w:t>era</w:t>
      </w:r>
      <w:r w:rsidR="0034248E">
        <w:t>g</w:t>
      </w:r>
      <w:r w:rsidR="0016128F">
        <w:t>e</w:t>
      </w:r>
      <w:r w:rsidR="0034248E">
        <w:t>) 37.00 last, and 512.</w:t>
      </w:r>
    </w:p>
    <w:p w14:paraId="48D7EBEC" w14:textId="77777777" w:rsidR="00914D2D" w:rsidRDefault="00914D2D" w:rsidP="00914D2D">
      <w:pPr>
        <w:pStyle w:val="ListParagraph"/>
        <w:numPr>
          <w:ilvl w:val="2"/>
          <w:numId w:val="2"/>
        </w:numPr>
      </w:pPr>
      <w:r>
        <w:t>[0x00, 0x</w:t>
      </w:r>
      <w:r w:rsidR="0034248E">
        <w:t>22</w:t>
      </w:r>
      <w:r>
        <w:t>, 0x</w:t>
      </w:r>
      <w:r w:rsidR="0034248E">
        <w:t>0E</w:t>
      </w:r>
      <w:r>
        <w:t>,</w:t>
      </w:r>
      <w:r w:rsidR="0034248E">
        <w:t xml:space="preserve"> </w:t>
      </w:r>
      <w:r>
        <w:t xml:space="preserve"> 0x</w:t>
      </w:r>
      <w:r w:rsidR="0034248E">
        <w:t>8D</w:t>
      </w:r>
      <w:r>
        <w:t>, 0x</w:t>
      </w:r>
      <w:r w:rsidR="0034248E">
        <w:t>0E, 0x74,  0x02,0x00</w:t>
      </w:r>
      <w:r>
        <w:t>]</w:t>
      </w:r>
    </w:p>
    <w:p w14:paraId="1E828B90" w14:textId="77777777" w:rsidR="0049710B" w:rsidRDefault="0049710B" w:rsidP="0049710B">
      <w:pPr>
        <w:pStyle w:val="ListParagraph"/>
        <w:numPr>
          <w:ilvl w:val="0"/>
          <w:numId w:val="2"/>
        </w:numPr>
      </w:pPr>
      <w:r>
        <w:t>Get Door Board State</w:t>
      </w:r>
    </w:p>
    <w:p w14:paraId="1130CA17" w14:textId="77777777" w:rsidR="0049710B" w:rsidRDefault="0049710B" w:rsidP="0049710B">
      <w:pPr>
        <w:pStyle w:val="ListParagraph"/>
        <w:numPr>
          <w:ilvl w:val="1"/>
          <w:numId w:val="2"/>
        </w:numPr>
      </w:pPr>
      <w:r>
        <w:t xml:space="preserve">Purpose: </w:t>
      </w:r>
      <w:r w:rsidR="00F81AC9">
        <w:t>Query directed to the door board (address 0x03</w:t>
      </w:r>
      <w:r w:rsidR="0054496A">
        <w:t>) to</w:t>
      </w:r>
      <w:r w:rsidR="00F81AC9">
        <w:t xml:space="preserve"> determine the current state of vari</w:t>
      </w:r>
      <w:r w:rsidR="00303F63">
        <w:t>ou</w:t>
      </w:r>
      <w:r w:rsidR="00F81AC9">
        <w:t>s loads controlled by the door board.</w:t>
      </w:r>
    </w:p>
    <w:p w14:paraId="17C57F5E" w14:textId="77777777" w:rsidR="0049710B" w:rsidRDefault="0049710B" w:rsidP="0049710B">
      <w:pPr>
        <w:pStyle w:val="ListParagraph"/>
        <w:numPr>
          <w:ilvl w:val="1"/>
          <w:numId w:val="2"/>
        </w:numPr>
      </w:pPr>
      <w:r>
        <w:t>Command: 0x23</w:t>
      </w:r>
    </w:p>
    <w:p w14:paraId="0EB3F6AB" w14:textId="77777777" w:rsidR="0049710B" w:rsidRDefault="0049710B" w:rsidP="0049710B">
      <w:pPr>
        <w:pStyle w:val="ListParagraph"/>
        <w:numPr>
          <w:ilvl w:val="1"/>
          <w:numId w:val="2"/>
        </w:numPr>
      </w:pPr>
      <w:r>
        <w:t xml:space="preserve">Data sent with command (beyond source address and command):  NA </w:t>
      </w:r>
    </w:p>
    <w:p w14:paraId="290AB678" w14:textId="77777777" w:rsidR="0049710B" w:rsidRDefault="0049710B" w:rsidP="0049710B">
      <w:pPr>
        <w:pStyle w:val="ListParagraph"/>
        <w:numPr>
          <w:ilvl w:val="1"/>
          <w:numId w:val="2"/>
        </w:numPr>
      </w:pPr>
      <w:r w:rsidRPr="00393963">
        <w:t>Response:</w:t>
      </w:r>
      <w:r>
        <w:t xml:space="preserve"> contains 10 bytes related to the current door board status.  Where</w:t>
      </w:r>
    </w:p>
    <w:p w14:paraId="1B06E3DA" w14:textId="77777777" w:rsidR="0049710B" w:rsidRDefault="0049710B" w:rsidP="0049710B">
      <w:pPr>
        <w:pStyle w:val="ListParagraph"/>
        <w:numPr>
          <w:ilvl w:val="2"/>
          <w:numId w:val="2"/>
        </w:numPr>
      </w:pPr>
      <w:r>
        <w:t>[0] = Bit encoded value containing the status On/Off status of various inputs</w:t>
      </w:r>
    </w:p>
    <w:p w14:paraId="725FD5E5" w14:textId="51504B9E" w:rsidR="0049710B" w:rsidRDefault="0049710B" w:rsidP="0049710B">
      <w:pPr>
        <w:pStyle w:val="ListParagraph"/>
        <w:numPr>
          <w:ilvl w:val="3"/>
          <w:numId w:val="2"/>
        </w:numPr>
      </w:pPr>
      <w:r>
        <w:t xml:space="preserve">   Bit 0 = Ice</w:t>
      </w:r>
      <w:r w:rsidR="0016128F">
        <w:t xml:space="preserve"> Maker Arm</w:t>
      </w:r>
      <w:r>
        <w:t xml:space="preserve"> Position Sensor (1 = Full)</w:t>
      </w:r>
    </w:p>
    <w:p w14:paraId="619D98C4" w14:textId="71CBAFA4" w:rsidR="0049710B" w:rsidRDefault="0049710B" w:rsidP="0049710B">
      <w:pPr>
        <w:pStyle w:val="ListParagraph"/>
        <w:numPr>
          <w:ilvl w:val="3"/>
          <w:numId w:val="2"/>
        </w:numPr>
      </w:pPr>
      <w:r>
        <w:t xml:space="preserve">   Bit 1 = Icemaker Rake Pos</w:t>
      </w:r>
      <w:r w:rsidR="0016128F">
        <w:t>ition</w:t>
      </w:r>
      <w:r>
        <w:t xml:space="preserve"> Sensor (1 = Home)</w:t>
      </w:r>
    </w:p>
    <w:p w14:paraId="75FA8AAA" w14:textId="5FF269A4" w:rsidR="0049710B" w:rsidRDefault="0049710B" w:rsidP="0049710B">
      <w:pPr>
        <w:pStyle w:val="ListParagraph"/>
        <w:numPr>
          <w:ilvl w:val="3"/>
          <w:numId w:val="2"/>
        </w:numPr>
      </w:pPr>
      <w:r>
        <w:t xml:space="preserve">   Bit 2 = Disp</w:t>
      </w:r>
      <w:r w:rsidR="0016128F">
        <w:t>enser</w:t>
      </w:r>
      <w:r>
        <w:t xml:space="preserve"> Cup Switch (1 = Pressed)</w:t>
      </w:r>
    </w:p>
    <w:p w14:paraId="27A69871" w14:textId="77777777" w:rsidR="0049710B" w:rsidRDefault="0049710B" w:rsidP="0049710B">
      <w:pPr>
        <w:pStyle w:val="ListParagraph"/>
        <w:numPr>
          <w:ilvl w:val="3"/>
          <w:numId w:val="2"/>
        </w:numPr>
      </w:pPr>
      <w:r>
        <w:t xml:space="preserve">   Bit 3 = Hot Water Cup Switch (1 = Pressed)</w:t>
      </w:r>
    </w:p>
    <w:p w14:paraId="3D32E41E" w14:textId="77777777" w:rsidR="0049710B" w:rsidRDefault="0049710B" w:rsidP="0049710B">
      <w:pPr>
        <w:pStyle w:val="ListParagraph"/>
        <w:numPr>
          <w:ilvl w:val="3"/>
          <w:numId w:val="2"/>
        </w:numPr>
      </w:pPr>
      <w:r>
        <w:t xml:space="preserve">   Bit 4 = Hot Water Level Switch Input (1 = Full)</w:t>
      </w:r>
    </w:p>
    <w:p w14:paraId="64662E29" w14:textId="77777777" w:rsidR="0049710B" w:rsidRDefault="0049710B" w:rsidP="0049710B">
      <w:pPr>
        <w:pStyle w:val="ListParagraph"/>
        <w:numPr>
          <w:ilvl w:val="3"/>
          <w:numId w:val="2"/>
        </w:numPr>
      </w:pPr>
      <w:r>
        <w:t xml:space="preserve">   Bit 5  = Over Current Detected Input 1</w:t>
      </w:r>
    </w:p>
    <w:p w14:paraId="3F05BDE0" w14:textId="77777777" w:rsidR="0049710B" w:rsidRDefault="0049710B" w:rsidP="0049710B">
      <w:pPr>
        <w:pStyle w:val="ListParagraph"/>
        <w:numPr>
          <w:ilvl w:val="3"/>
          <w:numId w:val="2"/>
        </w:numPr>
      </w:pPr>
      <w:r>
        <w:t xml:space="preserve">   Bit 6  = Over Current Detected Input 2</w:t>
      </w:r>
    </w:p>
    <w:p w14:paraId="5A521231" w14:textId="77777777" w:rsidR="0049710B" w:rsidRDefault="0049710B" w:rsidP="0049710B">
      <w:pPr>
        <w:pStyle w:val="ListParagraph"/>
        <w:numPr>
          <w:ilvl w:val="3"/>
          <w:numId w:val="2"/>
        </w:numPr>
      </w:pPr>
      <w:r>
        <w:t xml:space="preserve">   Bit 7 = Unused</w:t>
      </w:r>
    </w:p>
    <w:p w14:paraId="1990B726" w14:textId="77777777" w:rsidR="0049710B" w:rsidRDefault="0049710B" w:rsidP="0049710B">
      <w:pPr>
        <w:pStyle w:val="ListParagraph"/>
        <w:numPr>
          <w:ilvl w:val="2"/>
          <w:numId w:val="2"/>
        </w:numPr>
      </w:pPr>
      <w:r>
        <w:t>[1]  = Bit encoded status on indicated On/Off state of loads:</w:t>
      </w:r>
    </w:p>
    <w:p w14:paraId="5FCEDC02" w14:textId="77777777" w:rsidR="0049710B" w:rsidRDefault="0049710B" w:rsidP="0049710B">
      <w:pPr>
        <w:pStyle w:val="ListParagraph"/>
        <w:numPr>
          <w:ilvl w:val="3"/>
          <w:numId w:val="2"/>
        </w:numPr>
      </w:pPr>
      <w:r>
        <w:t>Bit 0 = Auger Motor Direction</w:t>
      </w:r>
    </w:p>
    <w:p w14:paraId="1DDB2334" w14:textId="77777777" w:rsidR="0049710B" w:rsidRDefault="0049710B" w:rsidP="0049710B">
      <w:pPr>
        <w:pStyle w:val="ListParagraph"/>
        <w:numPr>
          <w:ilvl w:val="3"/>
          <w:numId w:val="2"/>
        </w:numPr>
      </w:pPr>
      <w:r>
        <w:t xml:space="preserve"> Bit 1 = Auger Motor Run</w:t>
      </w:r>
    </w:p>
    <w:p w14:paraId="7AE239A2" w14:textId="77777777" w:rsidR="0049710B" w:rsidRDefault="0049710B" w:rsidP="0049710B">
      <w:pPr>
        <w:pStyle w:val="ListParagraph"/>
        <w:numPr>
          <w:ilvl w:val="3"/>
          <w:numId w:val="2"/>
        </w:numPr>
      </w:pPr>
      <w:r>
        <w:t xml:space="preserve"> Bit 2 = Hot Water Valve</w:t>
      </w:r>
    </w:p>
    <w:p w14:paraId="53CA0173" w14:textId="77777777" w:rsidR="0049710B" w:rsidRDefault="0049710B" w:rsidP="0049710B">
      <w:pPr>
        <w:pStyle w:val="ListParagraph"/>
        <w:numPr>
          <w:ilvl w:val="3"/>
          <w:numId w:val="2"/>
        </w:numPr>
      </w:pPr>
      <w:r>
        <w:t xml:space="preserve"> Bit 3 = Ice Maker Mold Heater</w:t>
      </w:r>
    </w:p>
    <w:p w14:paraId="07A66D86" w14:textId="77777777" w:rsidR="0049710B" w:rsidRDefault="0049710B" w:rsidP="0049710B">
      <w:pPr>
        <w:pStyle w:val="ListParagraph"/>
        <w:numPr>
          <w:ilvl w:val="3"/>
          <w:numId w:val="2"/>
        </w:numPr>
      </w:pPr>
      <w:r>
        <w:t xml:space="preserve"> Bit 4 = Ice Maker Water Valve</w:t>
      </w:r>
    </w:p>
    <w:p w14:paraId="16C471DE" w14:textId="77777777" w:rsidR="0049710B" w:rsidRDefault="0049710B" w:rsidP="0049710B">
      <w:pPr>
        <w:pStyle w:val="ListParagraph"/>
        <w:numPr>
          <w:ilvl w:val="3"/>
          <w:numId w:val="2"/>
        </w:numPr>
      </w:pPr>
      <w:r>
        <w:t xml:space="preserve"> Bit 5 = Ice Maker Rake Motor</w:t>
      </w:r>
    </w:p>
    <w:p w14:paraId="0951105E" w14:textId="77777777" w:rsidR="0049710B" w:rsidRDefault="0049710B" w:rsidP="0049710B">
      <w:pPr>
        <w:pStyle w:val="ListParagraph"/>
        <w:numPr>
          <w:ilvl w:val="3"/>
          <w:numId w:val="2"/>
        </w:numPr>
      </w:pPr>
      <w:r>
        <w:t xml:space="preserve"> Bit 6 = </w:t>
      </w:r>
      <w:r w:rsidR="0054496A">
        <w:t>Dispenser</w:t>
      </w:r>
      <w:r>
        <w:t xml:space="preserve"> Water Valve</w:t>
      </w:r>
    </w:p>
    <w:p w14:paraId="05ED9AE7" w14:textId="77777777" w:rsidR="0049710B" w:rsidRDefault="0049710B" w:rsidP="0049710B">
      <w:pPr>
        <w:pStyle w:val="ListParagraph"/>
        <w:numPr>
          <w:ilvl w:val="3"/>
          <w:numId w:val="2"/>
        </w:numPr>
      </w:pPr>
      <w:r>
        <w:t xml:space="preserve"> Bit 7 = Hot Water Heater</w:t>
      </w:r>
    </w:p>
    <w:p w14:paraId="075C3E9A" w14:textId="77777777" w:rsidR="00DF3164" w:rsidRDefault="00DF3164" w:rsidP="00DF3164">
      <w:pPr>
        <w:pStyle w:val="ListParagraph"/>
        <w:numPr>
          <w:ilvl w:val="2"/>
          <w:numId w:val="2"/>
        </w:numPr>
      </w:pPr>
      <w:r>
        <w:t>[2] - Fill Tube Heater Duty Cycle %</w:t>
      </w:r>
    </w:p>
    <w:p w14:paraId="78DA53A3" w14:textId="77777777" w:rsidR="00DF3164" w:rsidRDefault="00DF3164" w:rsidP="00DF3164">
      <w:pPr>
        <w:pStyle w:val="ListParagraph"/>
        <w:numPr>
          <w:ilvl w:val="2"/>
          <w:numId w:val="2"/>
        </w:numPr>
      </w:pPr>
      <w:r>
        <w:t>[3] - Recess Heater Duty Cycle %</w:t>
      </w:r>
    </w:p>
    <w:p w14:paraId="6AC78F2B" w14:textId="77777777" w:rsidR="00DF3164" w:rsidRDefault="00DF3164" w:rsidP="00DF3164">
      <w:pPr>
        <w:pStyle w:val="ListParagraph"/>
        <w:numPr>
          <w:ilvl w:val="2"/>
          <w:numId w:val="2"/>
        </w:numPr>
      </w:pPr>
      <w:r>
        <w:t>[4] - Vertical Mullion Heater Duty Cycle %</w:t>
      </w:r>
    </w:p>
    <w:p w14:paraId="04CC67AD" w14:textId="77777777" w:rsidR="00DF3164" w:rsidRDefault="00DF3164" w:rsidP="00DF3164">
      <w:pPr>
        <w:pStyle w:val="ListParagraph"/>
        <w:numPr>
          <w:ilvl w:val="2"/>
          <w:numId w:val="2"/>
        </w:numPr>
      </w:pPr>
      <w:r>
        <w:t>[5] - Duct Door Status (1 = Open, 0 = Closed)</w:t>
      </w:r>
    </w:p>
    <w:p w14:paraId="30B1FF7C" w14:textId="77777777" w:rsidR="00DF3164" w:rsidRDefault="00DF3164" w:rsidP="00DF3164">
      <w:pPr>
        <w:pStyle w:val="ListParagraph"/>
        <w:numPr>
          <w:ilvl w:val="2"/>
          <w:numId w:val="2"/>
        </w:numPr>
      </w:pPr>
      <w:r>
        <w:t>[6] - Hot Water LED Duty Cycle %</w:t>
      </w:r>
    </w:p>
    <w:p w14:paraId="37A31542" w14:textId="77777777" w:rsidR="00DF3164" w:rsidRDefault="00DF3164" w:rsidP="00DF3164">
      <w:pPr>
        <w:pStyle w:val="ListParagraph"/>
        <w:numPr>
          <w:ilvl w:val="2"/>
          <w:numId w:val="2"/>
        </w:numPr>
      </w:pPr>
      <w:r>
        <w:t>[7] - Door Board Heater Duty Cycle %</w:t>
      </w:r>
    </w:p>
    <w:p w14:paraId="06735D52" w14:textId="77777777" w:rsidR="00DF3164" w:rsidRDefault="00DF3164" w:rsidP="00DF3164">
      <w:pPr>
        <w:pStyle w:val="ListParagraph"/>
        <w:numPr>
          <w:ilvl w:val="2"/>
          <w:numId w:val="2"/>
        </w:numPr>
      </w:pPr>
      <w:r>
        <w:t>[8] - Ice Box Gasket Heater Duty Cycle %</w:t>
      </w:r>
    </w:p>
    <w:p w14:paraId="12CFCC30" w14:textId="77777777" w:rsidR="00DF3164" w:rsidRDefault="00DF3164" w:rsidP="00DF3164">
      <w:pPr>
        <w:pStyle w:val="ListParagraph"/>
        <w:numPr>
          <w:ilvl w:val="2"/>
          <w:numId w:val="2"/>
        </w:numPr>
      </w:pPr>
      <w:r>
        <w:lastRenderedPageBreak/>
        <w:t>[9] - Relay watchdog current state</w:t>
      </w:r>
    </w:p>
    <w:p w14:paraId="48D90628" w14:textId="77777777" w:rsidR="008019CF" w:rsidRDefault="008019CF" w:rsidP="00670DE7">
      <w:pPr>
        <w:pStyle w:val="ListParagraph"/>
        <w:numPr>
          <w:ilvl w:val="0"/>
          <w:numId w:val="2"/>
        </w:numPr>
      </w:pPr>
      <w:r>
        <w:t>Read Door State</w:t>
      </w:r>
    </w:p>
    <w:p w14:paraId="48CE19A0" w14:textId="77777777" w:rsidR="008019CF" w:rsidRDefault="008019CF" w:rsidP="008019CF">
      <w:pPr>
        <w:pStyle w:val="ListParagraph"/>
        <w:numPr>
          <w:ilvl w:val="1"/>
          <w:numId w:val="2"/>
        </w:numPr>
      </w:pPr>
      <w:r>
        <w:t>Purpose:  Query sent to the main board that is asking for the current door states.</w:t>
      </w:r>
    </w:p>
    <w:p w14:paraId="25B9FAF3" w14:textId="77777777" w:rsidR="008019CF" w:rsidRDefault="008019CF" w:rsidP="008019CF">
      <w:pPr>
        <w:pStyle w:val="ListParagraph"/>
        <w:numPr>
          <w:ilvl w:val="1"/>
          <w:numId w:val="2"/>
        </w:numPr>
      </w:pPr>
      <w:r>
        <w:t>Command: 0x23</w:t>
      </w:r>
    </w:p>
    <w:p w14:paraId="6ADCFE5D" w14:textId="77777777" w:rsidR="008019CF" w:rsidRDefault="008019CF" w:rsidP="008019CF">
      <w:pPr>
        <w:pStyle w:val="ListParagraph"/>
        <w:numPr>
          <w:ilvl w:val="1"/>
          <w:numId w:val="2"/>
        </w:numPr>
      </w:pPr>
      <w:r>
        <w:t xml:space="preserve">Data sent with command (beyond source address and command):  NA </w:t>
      </w:r>
    </w:p>
    <w:p w14:paraId="3B171791" w14:textId="77777777" w:rsidR="008019CF" w:rsidRDefault="008019CF" w:rsidP="008019CF">
      <w:pPr>
        <w:pStyle w:val="ListParagraph"/>
        <w:numPr>
          <w:ilvl w:val="1"/>
          <w:numId w:val="2"/>
        </w:numPr>
      </w:pPr>
      <w:r w:rsidRPr="00393963">
        <w:t>Response:</w:t>
      </w:r>
      <w:r>
        <w:t xml:space="preserve"> Contains 3 bit encoded bytes indicating the open/closed (1/0) state of various doors in the system as follows:</w:t>
      </w:r>
    </w:p>
    <w:p w14:paraId="7FEFF129" w14:textId="77777777" w:rsidR="008019CF" w:rsidRDefault="008019CF" w:rsidP="008019CF">
      <w:pPr>
        <w:pStyle w:val="ListParagraph"/>
        <w:numPr>
          <w:ilvl w:val="2"/>
          <w:numId w:val="2"/>
        </w:numPr>
      </w:pPr>
      <w:r>
        <w:t>[0] = Door State</w:t>
      </w:r>
    </w:p>
    <w:p w14:paraId="3303A9C8" w14:textId="77777777" w:rsidR="008019CF" w:rsidRDefault="008019CF" w:rsidP="008019CF">
      <w:pPr>
        <w:pStyle w:val="ListParagraph"/>
        <w:numPr>
          <w:ilvl w:val="3"/>
          <w:numId w:val="2"/>
        </w:numPr>
      </w:pPr>
      <w:r>
        <w:t>Bit 0 = FF Door State</w:t>
      </w:r>
    </w:p>
    <w:p w14:paraId="2E95291C" w14:textId="77777777" w:rsidR="008019CF" w:rsidRDefault="008019CF" w:rsidP="008019CF">
      <w:pPr>
        <w:pStyle w:val="ListParagraph"/>
        <w:numPr>
          <w:ilvl w:val="3"/>
          <w:numId w:val="2"/>
        </w:numPr>
      </w:pPr>
      <w:r>
        <w:t>Bit 1 = FZ Door State</w:t>
      </w:r>
    </w:p>
    <w:p w14:paraId="2B56EDA4" w14:textId="77777777" w:rsidR="008019CF" w:rsidRDefault="008019CF" w:rsidP="008019CF">
      <w:pPr>
        <w:pStyle w:val="ListParagraph"/>
        <w:numPr>
          <w:ilvl w:val="3"/>
          <w:numId w:val="2"/>
        </w:numPr>
      </w:pPr>
      <w:r>
        <w:t>Bit 2 = Unused</w:t>
      </w:r>
    </w:p>
    <w:p w14:paraId="40E77795" w14:textId="77777777" w:rsidR="008019CF" w:rsidRDefault="008019CF" w:rsidP="008019CF">
      <w:pPr>
        <w:pStyle w:val="ListParagraph"/>
        <w:numPr>
          <w:ilvl w:val="3"/>
          <w:numId w:val="2"/>
        </w:numPr>
      </w:pPr>
      <w:r>
        <w:t>Bit 3 = FZ Bottom Door State</w:t>
      </w:r>
    </w:p>
    <w:p w14:paraId="0AE36227" w14:textId="77777777" w:rsidR="008019CF" w:rsidRDefault="008019CF" w:rsidP="008019CF">
      <w:pPr>
        <w:pStyle w:val="ListParagraph"/>
        <w:numPr>
          <w:ilvl w:val="3"/>
          <w:numId w:val="2"/>
        </w:numPr>
      </w:pPr>
      <w:r>
        <w:t>Bit 4 = FF Left Door State</w:t>
      </w:r>
    </w:p>
    <w:p w14:paraId="50392F89" w14:textId="77777777" w:rsidR="008019CF" w:rsidRDefault="008019CF" w:rsidP="008019CF">
      <w:pPr>
        <w:pStyle w:val="ListParagraph"/>
        <w:numPr>
          <w:ilvl w:val="3"/>
          <w:numId w:val="2"/>
        </w:numPr>
      </w:pPr>
      <w:r>
        <w:t>Bit 5 = FF Right Door State</w:t>
      </w:r>
    </w:p>
    <w:p w14:paraId="3CE16B8B" w14:textId="77777777" w:rsidR="008019CF" w:rsidRDefault="008019CF" w:rsidP="008019CF">
      <w:pPr>
        <w:pStyle w:val="ListParagraph"/>
        <w:numPr>
          <w:ilvl w:val="3"/>
          <w:numId w:val="2"/>
        </w:numPr>
      </w:pPr>
      <w:r>
        <w:t>Bit 6 - 7  = Unused</w:t>
      </w:r>
    </w:p>
    <w:p w14:paraId="2EE785FE" w14:textId="77777777" w:rsidR="008019CF" w:rsidRDefault="008019CF" w:rsidP="008019CF">
      <w:pPr>
        <w:pStyle w:val="ListParagraph"/>
        <w:numPr>
          <w:ilvl w:val="2"/>
          <w:numId w:val="2"/>
        </w:numPr>
      </w:pPr>
      <w:r>
        <w:t>[1] = DC Switch State</w:t>
      </w:r>
    </w:p>
    <w:p w14:paraId="030C3A98" w14:textId="1071BB14" w:rsidR="008019CF" w:rsidRDefault="008019CF" w:rsidP="008019CF">
      <w:pPr>
        <w:pStyle w:val="ListParagraph"/>
        <w:numPr>
          <w:ilvl w:val="3"/>
          <w:numId w:val="2"/>
        </w:numPr>
      </w:pPr>
      <w:r>
        <w:t>Bit 0 = Ice</w:t>
      </w:r>
      <w:r w:rsidR="0016128F">
        <w:t xml:space="preserve"> </w:t>
      </w:r>
      <w:r>
        <w:t>Maker 2 Arm Position Sensor (1 = Full)</w:t>
      </w:r>
    </w:p>
    <w:p w14:paraId="07307A1E" w14:textId="76229719" w:rsidR="008019CF" w:rsidRDefault="008019CF" w:rsidP="008019CF">
      <w:pPr>
        <w:pStyle w:val="ListParagraph"/>
        <w:numPr>
          <w:ilvl w:val="3"/>
          <w:numId w:val="2"/>
        </w:numPr>
      </w:pPr>
      <w:r>
        <w:t>Bit 1 = Icemaker2 Rake Pos</w:t>
      </w:r>
      <w:r w:rsidR="0016128F">
        <w:t>ition</w:t>
      </w:r>
      <w:r>
        <w:t xml:space="preserve"> Sensor (1 = Home)</w:t>
      </w:r>
    </w:p>
    <w:p w14:paraId="69C97A69" w14:textId="50261531" w:rsidR="008019CF" w:rsidRDefault="008019CF" w:rsidP="008019CF">
      <w:pPr>
        <w:pStyle w:val="ListParagraph"/>
        <w:numPr>
          <w:ilvl w:val="3"/>
          <w:numId w:val="2"/>
        </w:numPr>
      </w:pPr>
      <w:r>
        <w:t>Bit 2</w:t>
      </w:r>
      <w:r w:rsidR="0016128F">
        <w:t xml:space="preserve"> </w:t>
      </w:r>
      <w:r>
        <w:t>= Over</w:t>
      </w:r>
      <w:r w:rsidR="0016128F">
        <w:t xml:space="preserve"> </w:t>
      </w:r>
      <w:r>
        <w:t xml:space="preserve">Current </w:t>
      </w:r>
      <w:r w:rsidR="0016128F">
        <w:t>Status (</w:t>
      </w:r>
      <w:r>
        <w:t>1 = Over</w:t>
      </w:r>
      <w:r w:rsidR="0016128F">
        <w:t xml:space="preserve"> </w:t>
      </w:r>
      <w:r>
        <w:t>Current Tripped)</w:t>
      </w:r>
    </w:p>
    <w:p w14:paraId="7169F0BD" w14:textId="6007CF31" w:rsidR="008019CF" w:rsidRDefault="008019CF" w:rsidP="008019CF">
      <w:pPr>
        <w:pStyle w:val="ListParagraph"/>
        <w:numPr>
          <w:ilvl w:val="3"/>
          <w:numId w:val="2"/>
        </w:numPr>
      </w:pPr>
      <w:r>
        <w:t>Bit 3</w:t>
      </w:r>
      <w:r w:rsidR="0016128F">
        <w:t xml:space="preserve"> = Damper </w:t>
      </w:r>
      <w:r>
        <w:t>Fault State (1 = Damper in Fault State, For Kodiak Only)</w:t>
      </w:r>
    </w:p>
    <w:p w14:paraId="08457514" w14:textId="77777777" w:rsidR="008019CF" w:rsidRDefault="008019CF" w:rsidP="008019CF">
      <w:pPr>
        <w:pStyle w:val="ListParagraph"/>
        <w:numPr>
          <w:ilvl w:val="3"/>
          <w:numId w:val="2"/>
        </w:numPr>
      </w:pPr>
      <w:r>
        <w:t>Bit 4- 7 = Unused</w:t>
      </w:r>
    </w:p>
    <w:p w14:paraId="6BA941D3" w14:textId="77777777" w:rsidR="008019CF" w:rsidRDefault="008019CF" w:rsidP="008019CF">
      <w:pPr>
        <w:pStyle w:val="ListParagraph"/>
        <w:numPr>
          <w:ilvl w:val="2"/>
          <w:numId w:val="2"/>
        </w:numPr>
      </w:pPr>
      <w:r>
        <w:t>[2] = AC Input State</w:t>
      </w:r>
    </w:p>
    <w:p w14:paraId="574F3962" w14:textId="77777777" w:rsidR="008019CF" w:rsidRDefault="008019CF" w:rsidP="008019CF">
      <w:pPr>
        <w:pStyle w:val="ListParagraph"/>
        <w:numPr>
          <w:ilvl w:val="3"/>
          <w:numId w:val="2"/>
        </w:numPr>
      </w:pPr>
      <w:r>
        <w:t>Bit 0 = FZ Top Door State/IM Input/Internal Water Cup Switch</w:t>
      </w:r>
    </w:p>
    <w:p w14:paraId="155936A7" w14:textId="77777777" w:rsidR="008019CF" w:rsidRDefault="008019CF" w:rsidP="008019CF">
      <w:pPr>
        <w:pStyle w:val="ListParagraph"/>
        <w:numPr>
          <w:ilvl w:val="3"/>
          <w:numId w:val="2"/>
        </w:numPr>
      </w:pPr>
      <w:r>
        <w:t>Bit 1 = FZ Bottom Door State</w:t>
      </w:r>
    </w:p>
    <w:p w14:paraId="1A92542D" w14:textId="77777777" w:rsidR="008019CF" w:rsidRDefault="008019CF" w:rsidP="008019CF">
      <w:pPr>
        <w:pStyle w:val="ListParagraph"/>
        <w:numPr>
          <w:ilvl w:val="3"/>
          <w:numId w:val="2"/>
        </w:numPr>
      </w:pPr>
      <w:r>
        <w:t>Bit 2 = FF Left Door State</w:t>
      </w:r>
    </w:p>
    <w:p w14:paraId="7AB3FBF7" w14:textId="77777777" w:rsidR="008019CF" w:rsidRDefault="008019CF" w:rsidP="008019CF">
      <w:pPr>
        <w:pStyle w:val="ListParagraph"/>
        <w:numPr>
          <w:ilvl w:val="3"/>
          <w:numId w:val="2"/>
        </w:numPr>
      </w:pPr>
      <w:r>
        <w:t>Bit 3 = FF Right Door State</w:t>
      </w:r>
    </w:p>
    <w:p w14:paraId="65D626B8" w14:textId="77777777" w:rsidR="008019CF" w:rsidRDefault="008019CF" w:rsidP="008019CF">
      <w:pPr>
        <w:pStyle w:val="ListParagraph"/>
        <w:numPr>
          <w:ilvl w:val="3"/>
          <w:numId w:val="2"/>
        </w:numPr>
      </w:pPr>
      <w:r>
        <w:t>Bit 4 - 7  = Unused</w:t>
      </w:r>
    </w:p>
    <w:p w14:paraId="63984193" w14:textId="77777777" w:rsidR="00670DE7" w:rsidRDefault="00670DE7" w:rsidP="00670DE7">
      <w:pPr>
        <w:pStyle w:val="ListParagraph"/>
        <w:numPr>
          <w:ilvl w:val="0"/>
          <w:numId w:val="2"/>
        </w:numPr>
      </w:pPr>
      <w:r>
        <w:t>Read Door Opening Count</w:t>
      </w:r>
    </w:p>
    <w:p w14:paraId="63189159" w14:textId="77777777" w:rsidR="00670DE7" w:rsidRDefault="00670DE7" w:rsidP="00670DE7">
      <w:pPr>
        <w:pStyle w:val="ListParagraph"/>
        <w:numPr>
          <w:ilvl w:val="1"/>
          <w:numId w:val="2"/>
        </w:numPr>
      </w:pPr>
      <w:r>
        <w:t xml:space="preserve">Purpose:  Read counter related to </w:t>
      </w:r>
      <w:r w:rsidR="009E5848">
        <w:t># of times and duration that FF and FZ door has been opened.</w:t>
      </w:r>
    </w:p>
    <w:p w14:paraId="408CE138" w14:textId="77777777" w:rsidR="00670DE7" w:rsidRDefault="009E5848" w:rsidP="00670DE7">
      <w:pPr>
        <w:pStyle w:val="ListParagraph"/>
        <w:numPr>
          <w:ilvl w:val="1"/>
          <w:numId w:val="2"/>
        </w:numPr>
      </w:pPr>
      <w:r>
        <w:t>Command: 0x24</w:t>
      </w:r>
    </w:p>
    <w:p w14:paraId="77A8EBAB" w14:textId="77777777" w:rsidR="00670DE7" w:rsidRDefault="00670DE7" w:rsidP="00670DE7">
      <w:pPr>
        <w:pStyle w:val="ListParagraph"/>
        <w:numPr>
          <w:ilvl w:val="1"/>
          <w:numId w:val="2"/>
        </w:numPr>
      </w:pPr>
      <w:r>
        <w:t xml:space="preserve">Data sent with command (beyond source address and command):  NA </w:t>
      </w:r>
    </w:p>
    <w:p w14:paraId="26660685" w14:textId="77777777" w:rsidR="00670DE7" w:rsidRDefault="00670DE7" w:rsidP="00670DE7">
      <w:pPr>
        <w:pStyle w:val="ListParagraph"/>
        <w:numPr>
          <w:ilvl w:val="1"/>
          <w:numId w:val="2"/>
        </w:numPr>
      </w:pPr>
      <w:r w:rsidRPr="00393963">
        <w:t>Response:</w:t>
      </w:r>
      <w:r>
        <w:t xml:space="preserve"> </w:t>
      </w:r>
      <w:r w:rsidR="009E5848">
        <w:t xml:space="preserve">Contains 4 -  16-bit counters related to the FZ Top, FZ bottom, FF left and FF Right door openings.   Also 2 4 byte counters indicating the number of cumulative seconds the FZ and FF door has been opened respectively. </w:t>
      </w:r>
    </w:p>
    <w:p w14:paraId="3314D87C" w14:textId="77777777" w:rsidR="00670DE7" w:rsidRDefault="00670DE7" w:rsidP="00670DE7">
      <w:pPr>
        <w:pStyle w:val="ListParagraph"/>
        <w:numPr>
          <w:ilvl w:val="1"/>
          <w:numId w:val="2"/>
        </w:numPr>
      </w:pPr>
      <w:r>
        <w:t xml:space="preserve">Example Command:  </w:t>
      </w:r>
    </w:p>
    <w:p w14:paraId="41C1E16B" w14:textId="77777777" w:rsidR="00670DE7" w:rsidRDefault="00670DE7" w:rsidP="00670DE7">
      <w:pPr>
        <w:pStyle w:val="ListParagraph"/>
        <w:numPr>
          <w:ilvl w:val="2"/>
          <w:numId w:val="2"/>
        </w:numPr>
      </w:pPr>
      <w:r>
        <w:t>[Source address,  0x</w:t>
      </w:r>
      <w:r w:rsidR="009E5848">
        <w:t>24</w:t>
      </w:r>
      <w:r>
        <w:t xml:space="preserve">] </w:t>
      </w:r>
    </w:p>
    <w:p w14:paraId="45F18D94" w14:textId="77777777" w:rsidR="00670DE7" w:rsidRDefault="00670DE7" w:rsidP="00670DE7">
      <w:pPr>
        <w:pStyle w:val="ListParagraph"/>
        <w:numPr>
          <w:ilvl w:val="1"/>
          <w:numId w:val="2"/>
        </w:numPr>
      </w:pPr>
      <w:r>
        <w:t xml:space="preserve">Example Response: </w:t>
      </w:r>
      <w:r w:rsidR="009E5848">
        <w:t>Assume the Upper and left doors are where open each 1000 times and the cumulative time is equivalent to 10,000 and 20,000 seconds each (FZ and FF respectively.</w:t>
      </w:r>
    </w:p>
    <w:p w14:paraId="5ED13A16" w14:textId="77777777" w:rsidR="00670DE7" w:rsidRDefault="00670DE7" w:rsidP="00670DE7">
      <w:pPr>
        <w:pStyle w:val="ListParagraph"/>
        <w:numPr>
          <w:ilvl w:val="2"/>
          <w:numId w:val="2"/>
        </w:numPr>
      </w:pPr>
      <w:r>
        <w:t>[0x00, 0x</w:t>
      </w:r>
      <w:r w:rsidR="009E5848">
        <w:t>24</w:t>
      </w:r>
      <w:r>
        <w:t>, 0x0</w:t>
      </w:r>
      <w:r w:rsidR="009E5848">
        <w:t>3</w:t>
      </w:r>
      <w:r>
        <w:t>, 0x</w:t>
      </w:r>
      <w:r w:rsidR="009E5848">
        <w:t>E8,0x00, 0x00, 0x03, 0xE8, 0x00, 0x00, 0x00,0x00,0x27,0x10, 0x00,0x00, 0x4E, 0x20</w:t>
      </w:r>
      <w:r>
        <w:t>]</w:t>
      </w:r>
    </w:p>
    <w:p w14:paraId="1BAE373C" w14:textId="77777777" w:rsidR="00E22477" w:rsidRDefault="00992D73" w:rsidP="00E22477">
      <w:pPr>
        <w:pStyle w:val="ListParagraph"/>
        <w:numPr>
          <w:ilvl w:val="0"/>
          <w:numId w:val="2"/>
        </w:numPr>
      </w:pPr>
      <w:r>
        <w:lastRenderedPageBreak/>
        <w:t xml:space="preserve">Request Sealed System (compressor) run times </w:t>
      </w:r>
    </w:p>
    <w:p w14:paraId="0589B917" w14:textId="77777777" w:rsidR="00992D73" w:rsidRDefault="00992D73" w:rsidP="00992D73">
      <w:pPr>
        <w:pStyle w:val="ListParagraph"/>
        <w:numPr>
          <w:ilvl w:val="1"/>
          <w:numId w:val="2"/>
        </w:numPr>
      </w:pPr>
      <w:r>
        <w:t xml:space="preserve">Purpose: </w:t>
      </w:r>
      <w:r w:rsidR="00B56ED2">
        <w:t>Request run time status related to the most recent compressor run cycle.</w:t>
      </w:r>
    </w:p>
    <w:p w14:paraId="0F8E54FD" w14:textId="77777777" w:rsidR="00992D73" w:rsidRDefault="00B56ED2" w:rsidP="00992D73">
      <w:pPr>
        <w:pStyle w:val="ListParagraph"/>
        <w:numPr>
          <w:ilvl w:val="1"/>
          <w:numId w:val="2"/>
        </w:numPr>
      </w:pPr>
      <w:r>
        <w:t>Command: 0x25</w:t>
      </w:r>
    </w:p>
    <w:p w14:paraId="625F3923" w14:textId="77777777" w:rsidR="00992D73" w:rsidRDefault="00992D73" w:rsidP="00992D73">
      <w:pPr>
        <w:pStyle w:val="ListParagraph"/>
        <w:numPr>
          <w:ilvl w:val="1"/>
          <w:numId w:val="2"/>
        </w:numPr>
      </w:pPr>
      <w:r>
        <w:t xml:space="preserve">Data sent with command (beyond source address and command):  NA </w:t>
      </w:r>
    </w:p>
    <w:p w14:paraId="7A1FDBA3" w14:textId="77777777" w:rsidR="00992D73" w:rsidRDefault="00992D73" w:rsidP="00992D73">
      <w:pPr>
        <w:pStyle w:val="ListParagraph"/>
        <w:numPr>
          <w:ilvl w:val="1"/>
          <w:numId w:val="2"/>
        </w:numPr>
      </w:pPr>
      <w:r w:rsidRPr="00393963">
        <w:t>Response:</w:t>
      </w:r>
      <w:r>
        <w:t xml:space="preserve"> </w:t>
      </w:r>
      <w:r w:rsidR="00B56ED2">
        <w:t>Contains 16-bit second resolution counters that relate to the amount of time the individual entity has been running.  One of these counters should always be incrementing.   A Counter is reset on change to the state associated with that counter</w:t>
      </w:r>
      <w:r w:rsidR="0054496A">
        <w:t>...</w:t>
      </w:r>
      <w:r w:rsidR="00B56ED2">
        <w:t xml:space="preserve">  e.g. the off counter should be reset when the compressor goes from a run condition to off.  In addition the current valve position and valve step is communicated.   The details on the counters are as follows:</w:t>
      </w:r>
    </w:p>
    <w:p w14:paraId="3339F9F2" w14:textId="77777777" w:rsidR="00B56ED2" w:rsidRDefault="00B56ED2" w:rsidP="00B56ED2">
      <w:pPr>
        <w:pStyle w:val="ListParagraph"/>
        <w:numPr>
          <w:ilvl w:val="2"/>
          <w:numId w:val="2"/>
        </w:numPr>
      </w:pPr>
      <w:r>
        <w:t>[0-1] = SS Off Time (MSB First)</w:t>
      </w:r>
    </w:p>
    <w:p w14:paraId="52368AF6" w14:textId="77777777" w:rsidR="00B56ED2" w:rsidRDefault="00B56ED2" w:rsidP="00B56ED2">
      <w:pPr>
        <w:pStyle w:val="ListParagraph"/>
        <w:numPr>
          <w:ilvl w:val="2"/>
          <w:numId w:val="2"/>
        </w:numPr>
      </w:pPr>
      <w:r>
        <w:t>[2-3] = SS On Time Valve A (MSB First)</w:t>
      </w:r>
    </w:p>
    <w:p w14:paraId="117DD53D" w14:textId="77777777" w:rsidR="00B56ED2" w:rsidRDefault="00B56ED2" w:rsidP="00B56ED2">
      <w:pPr>
        <w:pStyle w:val="ListParagraph"/>
        <w:numPr>
          <w:ilvl w:val="2"/>
          <w:numId w:val="2"/>
        </w:numPr>
      </w:pPr>
      <w:r>
        <w:t>[4-5] = MSB of SS On Time Valve B (MSB First)</w:t>
      </w:r>
    </w:p>
    <w:p w14:paraId="236A3EC8" w14:textId="77777777" w:rsidR="00B56ED2" w:rsidRDefault="00B56ED2" w:rsidP="00B56ED2">
      <w:pPr>
        <w:pStyle w:val="ListParagraph"/>
        <w:numPr>
          <w:ilvl w:val="2"/>
          <w:numId w:val="2"/>
        </w:numPr>
      </w:pPr>
      <w:r>
        <w:t>[6-7] = MSB of SS On Time Valve C (MSB First)</w:t>
      </w:r>
    </w:p>
    <w:p w14:paraId="3DF74C48" w14:textId="77777777" w:rsidR="00B56ED2" w:rsidRDefault="00B56ED2" w:rsidP="00B56ED2">
      <w:pPr>
        <w:pStyle w:val="ListParagraph"/>
        <w:numPr>
          <w:ilvl w:val="2"/>
          <w:numId w:val="2"/>
        </w:numPr>
      </w:pPr>
      <w:r>
        <w:t>[8] = SS valve position</w:t>
      </w:r>
    </w:p>
    <w:p w14:paraId="533646E3" w14:textId="77777777" w:rsidR="00B56ED2" w:rsidRDefault="00B56ED2" w:rsidP="00B56ED2">
      <w:pPr>
        <w:pStyle w:val="ListParagraph"/>
        <w:numPr>
          <w:ilvl w:val="2"/>
          <w:numId w:val="2"/>
        </w:numPr>
      </w:pPr>
      <w:r>
        <w:t>[9] = Valve Step Location</w:t>
      </w:r>
    </w:p>
    <w:p w14:paraId="644A5F69" w14:textId="77777777" w:rsidR="00685F66" w:rsidRDefault="00685F66" w:rsidP="00685F66">
      <w:pPr>
        <w:pStyle w:val="ListParagraph"/>
        <w:numPr>
          <w:ilvl w:val="0"/>
          <w:numId w:val="2"/>
        </w:numPr>
      </w:pPr>
      <w:r>
        <w:t xml:space="preserve">Read Cabinet Temperature Control </w:t>
      </w:r>
      <w:r w:rsidR="00546DA3">
        <w:t>Status</w:t>
      </w:r>
    </w:p>
    <w:p w14:paraId="143B1D08" w14:textId="77777777" w:rsidR="00685F66" w:rsidRDefault="00685F66" w:rsidP="00685F66">
      <w:pPr>
        <w:pStyle w:val="ListParagraph"/>
        <w:numPr>
          <w:ilvl w:val="1"/>
          <w:numId w:val="2"/>
        </w:numPr>
      </w:pPr>
      <w:r>
        <w:t xml:space="preserve">Purpose: Reads the control temperature </w:t>
      </w:r>
      <w:r w:rsidR="001710FB">
        <w:t xml:space="preserve">information </w:t>
      </w:r>
      <w:r>
        <w:t>for each of the cabinets.  The control temperature is the target thermistor value for each of the cabinets.</w:t>
      </w:r>
    </w:p>
    <w:p w14:paraId="3AD5863C" w14:textId="77777777" w:rsidR="00685F66" w:rsidRDefault="00685F66" w:rsidP="00685F66">
      <w:pPr>
        <w:pStyle w:val="ListParagraph"/>
        <w:numPr>
          <w:ilvl w:val="1"/>
          <w:numId w:val="2"/>
        </w:numPr>
      </w:pPr>
      <w:r>
        <w:t>Command: 0x27</w:t>
      </w:r>
    </w:p>
    <w:p w14:paraId="2C8B8CD5" w14:textId="77777777" w:rsidR="00685F66" w:rsidRDefault="00685F66" w:rsidP="00685F66">
      <w:pPr>
        <w:pStyle w:val="ListParagraph"/>
        <w:numPr>
          <w:ilvl w:val="1"/>
          <w:numId w:val="2"/>
        </w:numPr>
      </w:pPr>
      <w:r>
        <w:t>Data sent with command (beyond source address and command):  Single byte indicating whether the request is for the Fresh Food (FF - 0) or Freezer (FZ -1) compartments.</w:t>
      </w:r>
    </w:p>
    <w:p w14:paraId="00A6837A" w14:textId="77777777" w:rsidR="00685F66" w:rsidRDefault="00685F66" w:rsidP="00685F66">
      <w:pPr>
        <w:pStyle w:val="ListParagraph"/>
        <w:numPr>
          <w:ilvl w:val="1"/>
          <w:numId w:val="2"/>
        </w:numPr>
      </w:pPr>
      <w:r w:rsidRPr="00393963">
        <w:t>Response:</w:t>
      </w:r>
      <w:r>
        <w:t xml:space="preserve"> Information related to the compartment control parameters.</w:t>
      </w:r>
      <w:r w:rsidR="003263B5">
        <w:t xml:space="preserve">  As follows:</w:t>
      </w:r>
    </w:p>
    <w:p w14:paraId="0F0E865C" w14:textId="77777777" w:rsidR="003263B5" w:rsidRDefault="003263B5" w:rsidP="003263B5">
      <w:pPr>
        <w:pStyle w:val="ListParagraph"/>
        <w:numPr>
          <w:ilvl w:val="2"/>
          <w:numId w:val="2"/>
        </w:numPr>
      </w:pPr>
      <w:r>
        <w:t>[0] = Request Modifier  (0 = FF, 1 = FZ)</w:t>
      </w:r>
    </w:p>
    <w:p w14:paraId="3B454340" w14:textId="77777777" w:rsidR="003263B5" w:rsidRDefault="003263B5" w:rsidP="003263B5">
      <w:pPr>
        <w:pStyle w:val="ListParagraph"/>
        <w:numPr>
          <w:ilvl w:val="2"/>
          <w:numId w:val="2"/>
        </w:numPr>
      </w:pPr>
      <w:r>
        <w:t>[1-2] = FF or FZ Set Point °F*100 - adjusted for offset and shift… (MSB First)</w:t>
      </w:r>
    </w:p>
    <w:p w14:paraId="6B31CCB2" w14:textId="77777777" w:rsidR="003263B5" w:rsidRDefault="003263B5" w:rsidP="003263B5">
      <w:pPr>
        <w:pStyle w:val="ListParagraph"/>
        <w:numPr>
          <w:ilvl w:val="2"/>
          <w:numId w:val="2"/>
        </w:numPr>
      </w:pPr>
      <w:r>
        <w:t>[3] = FF or FZ Set Point from the lookup table °F</w:t>
      </w:r>
    </w:p>
    <w:p w14:paraId="7086B41C" w14:textId="77777777" w:rsidR="003263B5" w:rsidRDefault="003263B5" w:rsidP="003263B5">
      <w:pPr>
        <w:pStyle w:val="ListParagraph"/>
        <w:numPr>
          <w:ilvl w:val="2"/>
          <w:numId w:val="2"/>
        </w:numPr>
      </w:pPr>
      <w:r>
        <w:t>[4-5] = FF or FZ Offset °F*100 (MSB First)</w:t>
      </w:r>
    </w:p>
    <w:p w14:paraId="7AB8824A" w14:textId="77777777" w:rsidR="003263B5" w:rsidRDefault="003263B5" w:rsidP="003263B5">
      <w:pPr>
        <w:pStyle w:val="ListParagraph"/>
        <w:numPr>
          <w:ilvl w:val="2"/>
          <w:numId w:val="2"/>
        </w:numPr>
      </w:pPr>
      <w:r>
        <w:t>[6-7] = FF or FZ Shift °F*100 (MSB First)</w:t>
      </w:r>
    </w:p>
    <w:p w14:paraId="136B5549" w14:textId="77777777" w:rsidR="003263B5" w:rsidRDefault="003263B5" w:rsidP="003263B5">
      <w:pPr>
        <w:pStyle w:val="ListParagraph"/>
        <w:numPr>
          <w:ilvl w:val="2"/>
          <w:numId w:val="2"/>
        </w:numPr>
      </w:pPr>
      <w:r>
        <w:t>[8-9] = FF or FZ Low Hysteresis °F*100 (MSB First)</w:t>
      </w:r>
    </w:p>
    <w:p w14:paraId="17B38380" w14:textId="77777777" w:rsidR="003263B5" w:rsidRDefault="003263B5" w:rsidP="003263B5">
      <w:pPr>
        <w:pStyle w:val="ListParagraph"/>
        <w:numPr>
          <w:ilvl w:val="2"/>
          <w:numId w:val="2"/>
        </w:numPr>
      </w:pPr>
      <w:r>
        <w:t>[10-11] = FF or FZ High Hysteresis °F*100 (MSB First)</w:t>
      </w:r>
    </w:p>
    <w:p w14:paraId="5CC87EE5" w14:textId="77777777" w:rsidR="003263B5" w:rsidRDefault="003263B5" w:rsidP="003263B5">
      <w:pPr>
        <w:pStyle w:val="ListParagraph"/>
        <w:numPr>
          <w:ilvl w:val="2"/>
          <w:numId w:val="2"/>
        </w:numPr>
      </w:pPr>
      <w:r>
        <w:t>[12-13] = FF or FZ Extra High Hysteresis °F*100 (MSB First)</w:t>
      </w:r>
    </w:p>
    <w:p w14:paraId="12B8F647" w14:textId="2675CB2A" w:rsidR="003263B5" w:rsidRDefault="003263B5" w:rsidP="003263B5">
      <w:pPr>
        <w:pStyle w:val="ListParagraph"/>
        <w:numPr>
          <w:ilvl w:val="2"/>
          <w:numId w:val="2"/>
        </w:numPr>
      </w:pPr>
      <w:r>
        <w:t>[14] = FF or FZ Min Set</w:t>
      </w:r>
      <w:r w:rsidR="00590210">
        <w:t xml:space="preserve"> </w:t>
      </w:r>
      <w:r>
        <w:t>point Deg</w:t>
      </w:r>
      <w:r w:rsidR="00590210">
        <w:t xml:space="preserve">rees </w:t>
      </w:r>
      <w:r>
        <w:t>F</w:t>
      </w:r>
    </w:p>
    <w:p w14:paraId="5CCCC886" w14:textId="3DC41566" w:rsidR="003263B5" w:rsidRDefault="003263B5" w:rsidP="003263B5">
      <w:pPr>
        <w:pStyle w:val="ListParagraph"/>
        <w:numPr>
          <w:ilvl w:val="2"/>
          <w:numId w:val="2"/>
        </w:numPr>
      </w:pPr>
      <w:r>
        <w:t>[15] = FF or FZ Max Set</w:t>
      </w:r>
      <w:r w:rsidR="00590210">
        <w:t xml:space="preserve"> </w:t>
      </w:r>
      <w:r>
        <w:t>point Deg</w:t>
      </w:r>
      <w:r w:rsidR="00590210">
        <w:t xml:space="preserve">rees </w:t>
      </w:r>
      <w:r>
        <w:t>F</w:t>
      </w:r>
    </w:p>
    <w:p w14:paraId="3735A881" w14:textId="77777777" w:rsidR="003263B5" w:rsidRDefault="003263B5" w:rsidP="003263B5">
      <w:pPr>
        <w:pStyle w:val="ListParagraph"/>
        <w:numPr>
          <w:ilvl w:val="2"/>
          <w:numId w:val="2"/>
        </w:numPr>
      </w:pPr>
      <w:r>
        <w:t xml:space="preserve">[16-17] = FF or FZ Long Term Ave (used in Shift </w:t>
      </w:r>
      <w:proofErr w:type="spellStart"/>
      <w:r>
        <w:t>Calc</w:t>
      </w:r>
      <w:proofErr w:type="spellEnd"/>
      <w:r>
        <w:t>) DegFX100 (MSB First)</w:t>
      </w:r>
    </w:p>
    <w:p w14:paraId="208E1EF4" w14:textId="77777777" w:rsidR="003263B5" w:rsidRDefault="003263B5" w:rsidP="003263B5">
      <w:pPr>
        <w:pStyle w:val="ListParagraph"/>
        <w:numPr>
          <w:ilvl w:val="2"/>
          <w:numId w:val="2"/>
        </w:numPr>
      </w:pPr>
      <w:r>
        <w:t>[18] = FF or FZ Display Filter weight</w:t>
      </w:r>
    </w:p>
    <w:p w14:paraId="07463210" w14:textId="77777777" w:rsidR="003263B5" w:rsidRDefault="003263B5" w:rsidP="003263B5">
      <w:pPr>
        <w:pStyle w:val="ListParagraph"/>
        <w:numPr>
          <w:ilvl w:val="2"/>
          <w:numId w:val="2"/>
        </w:numPr>
      </w:pPr>
      <w:r>
        <w:t>[19] = FF Pull Down Offset (FF ONLY)</w:t>
      </w:r>
    </w:p>
    <w:p w14:paraId="2AFB44DD" w14:textId="77777777" w:rsidR="00685F66" w:rsidRDefault="00685F66" w:rsidP="00685F66">
      <w:pPr>
        <w:pStyle w:val="ListParagraph"/>
        <w:numPr>
          <w:ilvl w:val="1"/>
          <w:numId w:val="2"/>
        </w:numPr>
      </w:pPr>
      <w:r>
        <w:t xml:space="preserve">Example Command:  </w:t>
      </w:r>
      <w:r w:rsidR="003263B5">
        <w:t>Asking for FF status.</w:t>
      </w:r>
    </w:p>
    <w:p w14:paraId="048D9CD8" w14:textId="77777777" w:rsidR="00685F66" w:rsidRDefault="00685F66" w:rsidP="00685F66">
      <w:pPr>
        <w:pStyle w:val="ListParagraph"/>
        <w:numPr>
          <w:ilvl w:val="2"/>
          <w:numId w:val="2"/>
        </w:numPr>
      </w:pPr>
      <w:r>
        <w:t>[Source address,  0x27</w:t>
      </w:r>
      <w:r w:rsidR="003263B5">
        <w:t>,</w:t>
      </w:r>
      <w:r w:rsidR="00540EE0">
        <w:t xml:space="preserve"> </w:t>
      </w:r>
      <w:r w:rsidR="003263B5">
        <w:t>0x00</w:t>
      </w:r>
      <w:r>
        <w:t xml:space="preserve">] </w:t>
      </w:r>
    </w:p>
    <w:p w14:paraId="47C6B3AE" w14:textId="77777777" w:rsidR="00685F66" w:rsidRDefault="00450132" w:rsidP="00DF1356">
      <w:pPr>
        <w:pStyle w:val="ListParagraph"/>
        <w:numPr>
          <w:ilvl w:val="0"/>
          <w:numId w:val="2"/>
        </w:numPr>
      </w:pPr>
      <w:r>
        <w:t>Get Defrost Timer Information</w:t>
      </w:r>
    </w:p>
    <w:p w14:paraId="2CE7F04E" w14:textId="77777777" w:rsidR="00450132" w:rsidRDefault="00450132" w:rsidP="00450132">
      <w:pPr>
        <w:pStyle w:val="ListParagraph"/>
        <w:numPr>
          <w:ilvl w:val="1"/>
          <w:numId w:val="2"/>
        </w:numPr>
      </w:pPr>
      <w:r>
        <w:t xml:space="preserve">Purpose: </w:t>
      </w:r>
      <w:r w:rsidR="00A340FB">
        <w:t>Read status and configuration information related to the defrost and fan operation.</w:t>
      </w:r>
    </w:p>
    <w:p w14:paraId="58FAAEDC" w14:textId="77777777" w:rsidR="00450132" w:rsidRDefault="00450132" w:rsidP="00450132">
      <w:pPr>
        <w:pStyle w:val="ListParagraph"/>
        <w:numPr>
          <w:ilvl w:val="1"/>
          <w:numId w:val="2"/>
        </w:numPr>
      </w:pPr>
      <w:r>
        <w:t xml:space="preserve">Command: </w:t>
      </w:r>
      <w:r w:rsidR="00A340FB">
        <w:t>0x29</w:t>
      </w:r>
    </w:p>
    <w:p w14:paraId="2413158D" w14:textId="77777777" w:rsidR="00450132" w:rsidRDefault="00450132" w:rsidP="00450132">
      <w:pPr>
        <w:pStyle w:val="ListParagraph"/>
        <w:numPr>
          <w:ilvl w:val="1"/>
          <w:numId w:val="2"/>
        </w:numPr>
      </w:pPr>
      <w:r>
        <w:lastRenderedPageBreak/>
        <w:t xml:space="preserve">Data sent with command (beyond source address and command):  NA </w:t>
      </w:r>
    </w:p>
    <w:p w14:paraId="0B2E7DB8" w14:textId="77777777" w:rsidR="00450132" w:rsidRDefault="00450132" w:rsidP="00450132">
      <w:pPr>
        <w:pStyle w:val="ListParagraph"/>
        <w:numPr>
          <w:ilvl w:val="1"/>
          <w:numId w:val="2"/>
        </w:numPr>
      </w:pPr>
      <w:r w:rsidRPr="00393963">
        <w:t>Response:</w:t>
      </w:r>
      <w:r>
        <w:t xml:space="preserve"> </w:t>
      </w:r>
      <w:r w:rsidR="00A340FB">
        <w:t>15 bytes indicating both the current defrost timer counts as well configuration information for the refrigerator fans, platform, and EEPROM options.  Details as follows:</w:t>
      </w:r>
    </w:p>
    <w:p w14:paraId="1199B7DD" w14:textId="77777777" w:rsidR="00A340FB" w:rsidRDefault="00A340FB" w:rsidP="00A340FB">
      <w:pPr>
        <w:pStyle w:val="ListParagraph"/>
        <w:numPr>
          <w:ilvl w:val="2"/>
          <w:numId w:val="2"/>
        </w:numPr>
      </w:pPr>
      <w:r>
        <w:t>[0-3] 32 Bit defrost Timer (MSB First)</w:t>
      </w:r>
    </w:p>
    <w:p w14:paraId="512F5FB8" w14:textId="77777777" w:rsidR="00A340FB" w:rsidRDefault="00A340FB" w:rsidP="00A340FB">
      <w:pPr>
        <w:pStyle w:val="ListParagraph"/>
        <w:numPr>
          <w:ilvl w:val="2"/>
          <w:numId w:val="2"/>
        </w:numPr>
      </w:pPr>
      <w:r>
        <w:t>[4-5] = Grid Mod Word (MSB First)</w:t>
      </w:r>
    </w:p>
    <w:p w14:paraId="2177E5CB" w14:textId="77777777" w:rsidR="00A340FB" w:rsidRDefault="00A340FB" w:rsidP="00A340FB">
      <w:pPr>
        <w:pStyle w:val="ListParagraph"/>
        <w:numPr>
          <w:ilvl w:val="2"/>
          <w:numId w:val="2"/>
        </w:numPr>
      </w:pPr>
      <w:r>
        <w:t>[6-7] = SS Selection Word (MSB First)</w:t>
      </w:r>
    </w:p>
    <w:p w14:paraId="0FB76F52" w14:textId="0FFFCD52" w:rsidR="00A340FB" w:rsidRDefault="00A340FB" w:rsidP="00A340FB">
      <w:pPr>
        <w:pStyle w:val="ListParagraph"/>
        <w:numPr>
          <w:ilvl w:val="2"/>
          <w:numId w:val="2"/>
        </w:numPr>
      </w:pPr>
      <w:r>
        <w:t>[8] = Fan Config</w:t>
      </w:r>
      <w:r w:rsidR="00590210">
        <w:t>uration</w:t>
      </w:r>
      <w:r>
        <w:t xml:space="preserve"> (1/0 = RPM Enabled/Disabled)</w:t>
      </w:r>
    </w:p>
    <w:p w14:paraId="0B3656B6" w14:textId="77777777" w:rsidR="00A340FB" w:rsidRDefault="00A340FB" w:rsidP="00A340FB">
      <w:pPr>
        <w:pStyle w:val="ListParagraph"/>
        <w:numPr>
          <w:ilvl w:val="3"/>
          <w:numId w:val="2"/>
        </w:numPr>
      </w:pPr>
      <w:r>
        <w:t xml:space="preserve">  -Bit 0 - </w:t>
      </w:r>
      <w:proofErr w:type="spellStart"/>
      <w:r>
        <w:t>Evap</w:t>
      </w:r>
      <w:proofErr w:type="spellEnd"/>
      <w:r>
        <w:t>,</w:t>
      </w:r>
    </w:p>
    <w:p w14:paraId="3EA94741" w14:textId="77777777" w:rsidR="00A340FB" w:rsidRDefault="00A340FB" w:rsidP="00A340FB">
      <w:pPr>
        <w:pStyle w:val="ListParagraph"/>
        <w:numPr>
          <w:ilvl w:val="3"/>
          <w:numId w:val="2"/>
        </w:numPr>
      </w:pPr>
      <w:r>
        <w:t xml:space="preserve">  -Bit 1 = Cond</w:t>
      </w:r>
    </w:p>
    <w:p w14:paraId="7F1F58DC" w14:textId="77777777" w:rsidR="00A340FB" w:rsidRDefault="00A340FB" w:rsidP="00A340FB">
      <w:pPr>
        <w:pStyle w:val="ListParagraph"/>
        <w:numPr>
          <w:ilvl w:val="3"/>
          <w:numId w:val="2"/>
        </w:numPr>
      </w:pPr>
      <w:r>
        <w:t xml:space="preserve">  -Bit 3 = FF</w:t>
      </w:r>
    </w:p>
    <w:p w14:paraId="70A0DE5D" w14:textId="01530898" w:rsidR="00A340FB" w:rsidRDefault="00A340FB" w:rsidP="00A340FB">
      <w:pPr>
        <w:pStyle w:val="ListParagraph"/>
        <w:numPr>
          <w:ilvl w:val="3"/>
          <w:numId w:val="2"/>
        </w:numPr>
      </w:pPr>
      <w:r>
        <w:t xml:space="preserve">  -Bit 4 </w:t>
      </w:r>
      <w:r w:rsidR="00590210">
        <w:t>–</w:t>
      </w:r>
      <w:r>
        <w:t xml:space="preserve"> Ice</w:t>
      </w:r>
      <w:r w:rsidR="00590210">
        <w:t xml:space="preserve"> </w:t>
      </w:r>
      <w:r>
        <w:t>Cab</w:t>
      </w:r>
      <w:r w:rsidR="00590210">
        <w:t>inet</w:t>
      </w:r>
    </w:p>
    <w:p w14:paraId="667F8C18" w14:textId="63748C11" w:rsidR="00A340FB" w:rsidRDefault="00A340FB" w:rsidP="00A340FB">
      <w:pPr>
        <w:pStyle w:val="ListParagraph"/>
        <w:numPr>
          <w:ilvl w:val="3"/>
          <w:numId w:val="2"/>
        </w:numPr>
      </w:pPr>
      <w:r>
        <w:t xml:space="preserve">  -Bit 5 = Meat</w:t>
      </w:r>
      <w:r w:rsidR="00590210">
        <w:t xml:space="preserve"> </w:t>
      </w:r>
      <w:r>
        <w:t>Pan</w:t>
      </w:r>
    </w:p>
    <w:p w14:paraId="462E6DBA" w14:textId="697D6FBB" w:rsidR="00A340FB" w:rsidRDefault="00A340FB" w:rsidP="00A340FB">
      <w:pPr>
        <w:pStyle w:val="ListParagraph"/>
        <w:numPr>
          <w:ilvl w:val="3"/>
          <w:numId w:val="2"/>
        </w:numPr>
      </w:pPr>
      <w:r>
        <w:t xml:space="preserve">  -Bit 6 = Conv</w:t>
      </w:r>
      <w:r w:rsidR="00590210">
        <w:t>ertible</w:t>
      </w:r>
      <w:r>
        <w:t xml:space="preserve"> Drawer</w:t>
      </w:r>
    </w:p>
    <w:p w14:paraId="7E345FD1" w14:textId="0C3441D6" w:rsidR="00A340FB" w:rsidRDefault="00A340FB" w:rsidP="00A340FB">
      <w:pPr>
        <w:pStyle w:val="ListParagraph"/>
        <w:numPr>
          <w:ilvl w:val="2"/>
          <w:numId w:val="2"/>
        </w:numPr>
      </w:pPr>
      <w:r>
        <w:t>[9] = Fan Config</w:t>
      </w:r>
      <w:r w:rsidR="00590210">
        <w:t>uration</w:t>
      </w:r>
      <w:r>
        <w:t xml:space="preserve"> (0 = 2 pulses/rev, 1=4 pulses/rev)</w:t>
      </w:r>
    </w:p>
    <w:p w14:paraId="3A4CE0AB" w14:textId="4BCE7912" w:rsidR="00A340FB" w:rsidRDefault="00A340FB" w:rsidP="00A340FB">
      <w:pPr>
        <w:pStyle w:val="ListParagraph"/>
        <w:numPr>
          <w:ilvl w:val="3"/>
          <w:numId w:val="2"/>
        </w:numPr>
      </w:pPr>
      <w:r>
        <w:t xml:space="preserve">  -Bit 0 - Evap</w:t>
      </w:r>
      <w:r w:rsidR="00590210">
        <w:t>orator</w:t>
      </w:r>
    </w:p>
    <w:p w14:paraId="3253D0D2" w14:textId="77777777" w:rsidR="00A340FB" w:rsidRDefault="00A340FB" w:rsidP="00A340FB">
      <w:pPr>
        <w:pStyle w:val="ListParagraph"/>
        <w:numPr>
          <w:ilvl w:val="3"/>
          <w:numId w:val="2"/>
        </w:numPr>
      </w:pPr>
      <w:r>
        <w:t xml:space="preserve">  -Bit 1 = Cond</w:t>
      </w:r>
    </w:p>
    <w:p w14:paraId="547ED3D1" w14:textId="77777777" w:rsidR="00A340FB" w:rsidRDefault="00A340FB" w:rsidP="00A340FB">
      <w:pPr>
        <w:pStyle w:val="ListParagraph"/>
        <w:numPr>
          <w:ilvl w:val="3"/>
          <w:numId w:val="2"/>
        </w:numPr>
      </w:pPr>
      <w:r>
        <w:t xml:space="preserve">  -Bit 3 = FF</w:t>
      </w:r>
    </w:p>
    <w:p w14:paraId="2090D65D" w14:textId="15F79E0A" w:rsidR="00A340FB" w:rsidRDefault="00A340FB" w:rsidP="00A340FB">
      <w:pPr>
        <w:pStyle w:val="ListParagraph"/>
        <w:numPr>
          <w:ilvl w:val="3"/>
          <w:numId w:val="2"/>
        </w:numPr>
      </w:pPr>
      <w:r>
        <w:t xml:space="preserve">  -Bit 4 </w:t>
      </w:r>
      <w:r w:rsidR="00590210">
        <w:t>–</w:t>
      </w:r>
      <w:r>
        <w:t xml:space="preserve"> Ice</w:t>
      </w:r>
      <w:r w:rsidR="00590210">
        <w:t xml:space="preserve"> </w:t>
      </w:r>
      <w:r>
        <w:t>Cab</w:t>
      </w:r>
      <w:r w:rsidR="00590210">
        <w:t>inet</w:t>
      </w:r>
    </w:p>
    <w:p w14:paraId="6F7C74AA" w14:textId="5776992F" w:rsidR="00A340FB" w:rsidRDefault="00A340FB" w:rsidP="00A340FB">
      <w:pPr>
        <w:pStyle w:val="ListParagraph"/>
        <w:numPr>
          <w:ilvl w:val="3"/>
          <w:numId w:val="2"/>
        </w:numPr>
      </w:pPr>
      <w:r>
        <w:t xml:space="preserve">  -Bit 5 = Meat</w:t>
      </w:r>
      <w:r w:rsidR="00590210">
        <w:t xml:space="preserve"> </w:t>
      </w:r>
      <w:r>
        <w:t>Pan</w:t>
      </w:r>
    </w:p>
    <w:p w14:paraId="14949785" w14:textId="4726D9C0" w:rsidR="00A340FB" w:rsidRDefault="00A340FB" w:rsidP="00A340FB">
      <w:pPr>
        <w:pStyle w:val="ListParagraph"/>
        <w:numPr>
          <w:ilvl w:val="3"/>
          <w:numId w:val="2"/>
        </w:numPr>
      </w:pPr>
      <w:r>
        <w:t xml:space="preserve">  -Bit 6 = Conv</w:t>
      </w:r>
      <w:r w:rsidR="00590210">
        <w:t xml:space="preserve">ertible </w:t>
      </w:r>
      <w:r>
        <w:t xml:space="preserve"> Drawer</w:t>
      </w:r>
    </w:p>
    <w:p w14:paraId="2385833D" w14:textId="387C6980" w:rsidR="00A340FB" w:rsidRDefault="00A340FB" w:rsidP="00A340FB">
      <w:pPr>
        <w:pStyle w:val="ListParagraph"/>
        <w:numPr>
          <w:ilvl w:val="2"/>
          <w:numId w:val="2"/>
        </w:numPr>
      </w:pPr>
      <w:r>
        <w:t>[10] = Config</w:t>
      </w:r>
      <w:r w:rsidR="00590210">
        <w:t>uration</w:t>
      </w:r>
      <w:r>
        <w:t xml:space="preserve"> Bit Field</w:t>
      </w:r>
    </w:p>
    <w:p w14:paraId="54087E4C" w14:textId="77777777" w:rsidR="00A340FB" w:rsidRDefault="00A340FB" w:rsidP="00A340FB">
      <w:pPr>
        <w:pStyle w:val="ListParagraph"/>
        <w:numPr>
          <w:ilvl w:val="3"/>
          <w:numId w:val="2"/>
        </w:numPr>
      </w:pPr>
      <w:r>
        <w:t xml:space="preserve">  - Bits 7 - 4 = 4 Bits for Platform Type </w:t>
      </w:r>
    </w:p>
    <w:p w14:paraId="64E1F9DB" w14:textId="77777777" w:rsidR="00A340FB" w:rsidRDefault="00A340FB" w:rsidP="00A340FB">
      <w:pPr>
        <w:pStyle w:val="ListParagraph"/>
        <w:numPr>
          <w:ilvl w:val="4"/>
          <w:numId w:val="2"/>
        </w:numPr>
      </w:pPr>
      <w:r>
        <w:t xml:space="preserve">     (0 = SEVS, 1 = DESS, 2 = DEVS, 3 = SESS, 4 = BF_DE_VS, 5 = BF_DE_SS, 15 = Top Freezer Control)</w:t>
      </w:r>
    </w:p>
    <w:p w14:paraId="4C3B3501" w14:textId="77777777" w:rsidR="00A340FB" w:rsidRDefault="00A340FB" w:rsidP="00A340FB">
      <w:pPr>
        <w:pStyle w:val="ListParagraph"/>
        <w:numPr>
          <w:ilvl w:val="3"/>
          <w:numId w:val="2"/>
        </w:numPr>
      </w:pPr>
      <w:r>
        <w:t xml:space="preserve">  - Bit 1 = Variable Speed Flag (1 = VS, 0 = SS)</w:t>
      </w:r>
    </w:p>
    <w:p w14:paraId="166D372A" w14:textId="40935A9D" w:rsidR="00A340FB" w:rsidRDefault="00A340FB" w:rsidP="00A340FB">
      <w:pPr>
        <w:pStyle w:val="ListParagraph"/>
        <w:numPr>
          <w:ilvl w:val="3"/>
          <w:numId w:val="2"/>
        </w:numPr>
      </w:pPr>
      <w:r>
        <w:t xml:space="preserve">  - Bit 0 = Dual Evap</w:t>
      </w:r>
      <w:r w:rsidR="00590210">
        <w:t>orator</w:t>
      </w:r>
      <w:r>
        <w:t xml:space="preserve"> Flag (0 = Single </w:t>
      </w:r>
      <w:proofErr w:type="spellStart"/>
      <w:r>
        <w:t>Evap</w:t>
      </w:r>
      <w:proofErr w:type="spellEnd"/>
      <w:r>
        <w:t xml:space="preserve">, 1 = Dual </w:t>
      </w:r>
      <w:proofErr w:type="spellStart"/>
      <w:r>
        <w:t>Evap</w:t>
      </w:r>
      <w:proofErr w:type="spellEnd"/>
      <w:r>
        <w:t>)</w:t>
      </w:r>
    </w:p>
    <w:p w14:paraId="76EA0AE4" w14:textId="70081C8A" w:rsidR="00A340FB" w:rsidRDefault="00A340FB" w:rsidP="00A340FB">
      <w:pPr>
        <w:pStyle w:val="ListParagraph"/>
        <w:numPr>
          <w:ilvl w:val="2"/>
          <w:numId w:val="2"/>
        </w:numPr>
      </w:pPr>
      <w:r>
        <w:t>[11-12] = Ice and Water Config</w:t>
      </w:r>
      <w:r w:rsidR="00590210">
        <w:t>uration</w:t>
      </w:r>
      <w:r>
        <w:t xml:space="preserve"> Word (MSB First)</w:t>
      </w:r>
    </w:p>
    <w:p w14:paraId="0BB0B55B" w14:textId="023BBC5E" w:rsidR="00A340FB" w:rsidRDefault="00A340FB" w:rsidP="00A340FB">
      <w:pPr>
        <w:pStyle w:val="ListParagraph"/>
        <w:numPr>
          <w:ilvl w:val="2"/>
          <w:numId w:val="2"/>
        </w:numPr>
      </w:pPr>
      <w:r>
        <w:t>[13-14] = Unit Config</w:t>
      </w:r>
      <w:r w:rsidR="00590210">
        <w:t>uration</w:t>
      </w:r>
      <w:r>
        <w:t xml:space="preserve"> Word (MSB First)</w:t>
      </w:r>
    </w:p>
    <w:p w14:paraId="152A2686" w14:textId="77777777" w:rsidR="00450132" w:rsidRDefault="0024651C" w:rsidP="00DF1356">
      <w:pPr>
        <w:pStyle w:val="ListParagraph"/>
        <w:numPr>
          <w:ilvl w:val="0"/>
          <w:numId w:val="2"/>
        </w:numPr>
      </w:pPr>
      <w:r>
        <w:t>Request Fan Status</w:t>
      </w:r>
    </w:p>
    <w:p w14:paraId="0D149A94" w14:textId="77777777" w:rsidR="0024651C" w:rsidRDefault="0024651C" w:rsidP="0024651C">
      <w:pPr>
        <w:pStyle w:val="ListParagraph"/>
        <w:numPr>
          <w:ilvl w:val="1"/>
          <w:numId w:val="2"/>
        </w:numPr>
      </w:pPr>
      <w:r>
        <w:t>Purpose: Command to request information related to a specific fan within the unit.</w:t>
      </w:r>
    </w:p>
    <w:p w14:paraId="6A7AE692" w14:textId="77777777" w:rsidR="0024651C" w:rsidRDefault="0024651C" w:rsidP="0024651C">
      <w:pPr>
        <w:pStyle w:val="ListParagraph"/>
        <w:numPr>
          <w:ilvl w:val="1"/>
          <w:numId w:val="2"/>
        </w:numPr>
      </w:pPr>
      <w:r>
        <w:t>Command: 0x30</w:t>
      </w:r>
    </w:p>
    <w:p w14:paraId="07EC61D5" w14:textId="683D6E04" w:rsidR="0024651C" w:rsidRDefault="0024651C" w:rsidP="0024651C">
      <w:pPr>
        <w:pStyle w:val="ListParagraph"/>
        <w:numPr>
          <w:ilvl w:val="1"/>
          <w:numId w:val="2"/>
        </w:numPr>
      </w:pPr>
      <w:r>
        <w:t>Data sent with command (beyond source address and command):  Single byte specifying which fan status information is directed to</w:t>
      </w:r>
      <w:r w:rsidR="00B50D2B">
        <w:t>ward (0-5 = Evaporator, Condense</w:t>
      </w:r>
      <w:r>
        <w:t xml:space="preserve">r, Fresh Food, Ice Cabinet, Meat Pan, and Convertible Drawer fans respectively. </w:t>
      </w:r>
    </w:p>
    <w:p w14:paraId="1271E659" w14:textId="77777777" w:rsidR="0024651C" w:rsidRDefault="0024651C" w:rsidP="0024651C">
      <w:pPr>
        <w:pStyle w:val="ListParagraph"/>
        <w:numPr>
          <w:ilvl w:val="1"/>
          <w:numId w:val="2"/>
        </w:numPr>
      </w:pPr>
      <w:r w:rsidRPr="00393963">
        <w:t>Response:</w:t>
      </w:r>
      <w:r>
        <w:t xml:space="preserve"> Status information related to the requested fan as follows:</w:t>
      </w:r>
    </w:p>
    <w:p w14:paraId="369EA020" w14:textId="77777777" w:rsidR="0024651C" w:rsidRDefault="0024651C" w:rsidP="0024651C">
      <w:pPr>
        <w:pStyle w:val="ListParagraph"/>
        <w:numPr>
          <w:ilvl w:val="2"/>
          <w:numId w:val="2"/>
        </w:numPr>
      </w:pPr>
      <w:r>
        <w:t>[0] = Fan (0-5 above)</w:t>
      </w:r>
    </w:p>
    <w:p w14:paraId="7E71C383" w14:textId="77777777" w:rsidR="0024651C" w:rsidRDefault="0024651C" w:rsidP="0024651C">
      <w:pPr>
        <w:pStyle w:val="ListParagraph"/>
        <w:numPr>
          <w:ilvl w:val="2"/>
          <w:numId w:val="2"/>
        </w:numPr>
      </w:pPr>
      <w:r>
        <w:t>[1] = Fan State (1/0 On/Off</w:t>
      </w:r>
    </w:p>
    <w:p w14:paraId="6D667B43" w14:textId="77777777" w:rsidR="0024651C" w:rsidRDefault="0024651C" w:rsidP="0024651C">
      <w:pPr>
        <w:pStyle w:val="ListParagraph"/>
        <w:numPr>
          <w:ilvl w:val="2"/>
          <w:numId w:val="2"/>
        </w:numPr>
      </w:pPr>
      <w:r>
        <w:t>[2-3] = MSB,LSB of the Fan Measured RPM</w:t>
      </w:r>
    </w:p>
    <w:p w14:paraId="0F93B127" w14:textId="77777777" w:rsidR="0024651C" w:rsidRDefault="0024651C" w:rsidP="0024651C">
      <w:pPr>
        <w:pStyle w:val="ListParagraph"/>
        <w:numPr>
          <w:ilvl w:val="2"/>
          <w:numId w:val="2"/>
        </w:numPr>
      </w:pPr>
      <w:r>
        <w:t>[4-5] = MSB,LSB of the Fan PWM output</w:t>
      </w:r>
    </w:p>
    <w:p w14:paraId="2FFFE9BB" w14:textId="77777777" w:rsidR="0024651C" w:rsidRDefault="0024651C" w:rsidP="0024651C">
      <w:pPr>
        <w:pStyle w:val="ListParagraph"/>
        <w:numPr>
          <w:ilvl w:val="2"/>
          <w:numId w:val="2"/>
        </w:numPr>
      </w:pPr>
      <w:r>
        <w:t>[6] = Fan Feedback Enabled. 1 = Enabled, 0 = Disabled</w:t>
      </w:r>
    </w:p>
    <w:p w14:paraId="07B66621" w14:textId="77777777" w:rsidR="0024651C" w:rsidRDefault="0024651C" w:rsidP="0024651C">
      <w:pPr>
        <w:pStyle w:val="ListParagraph"/>
        <w:numPr>
          <w:ilvl w:val="2"/>
          <w:numId w:val="2"/>
        </w:numPr>
      </w:pPr>
      <w:r>
        <w:t>[7.8] = MSB,LSB Fan MAX PWM Counts</w:t>
      </w:r>
    </w:p>
    <w:p w14:paraId="7B78C67E" w14:textId="77777777" w:rsidR="0024651C" w:rsidRDefault="0024651C" w:rsidP="0024651C">
      <w:pPr>
        <w:pStyle w:val="ListParagraph"/>
        <w:numPr>
          <w:ilvl w:val="2"/>
          <w:numId w:val="2"/>
        </w:numPr>
      </w:pPr>
      <w:r>
        <w:lastRenderedPageBreak/>
        <w:t>[9] = Current % Duty Cycle</w:t>
      </w:r>
    </w:p>
    <w:p w14:paraId="6363CD0D" w14:textId="77777777" w:rsidR="0024651C" w:rsidRDefault="00A2269D" w:rsidP="0024651C">
      <w:pPr>
        <w:pStyle w:val="ListParagraph"/>
        <w:numPr>
          <w:ilvl w:val="0"/>
          <w:numId w:val="2"/>
        </w:numPr>
      </w:pPr>
      <w:r>
        <w:t>Request General Control Stat</w:t>
      </w:r>
      <w:r w:rsidR="00E81CBB">
        <w:t>us</w:t>
      </w:r>
    </w:p>
    <w:p w14:paraId="06BE608A" w14:textId="77777777" w:rsidR="00E81CBB" w:rsidRDefault="00E81CBB" w:rsidP="00E81CBB">
      <w:pPr>
        <w:pStyle w:val="ListParagraph"/>
        <w:numPr>
          <w:ilvl w:val="1"/>
          <w:numId w:val="2"/>
        </w:numPr>
      </w:pPr>
      <w:r>
        <w:t>Purpose: Query control state information related to cabinet control.</w:t>
      </w:r>
    </w:p>
    <w:p w14:paraId="508A486D" w14:textId="77777777" w:rsidR="00E81CBB" w:rsidRDefault="00E81CBB" w:rsidP="00E81CBB">
      <w:pPr>
        <w:pStyle w:val="ListParagraph"/>
        <w:numPr>
          <w:ilvl w:val="1"/>
          <w:numId w:val="2"/>
        </w:numPr>
      </w:pPr>
      <w:r>
        <w:t>Command: 0x31</w:t>
      </w:r>
    </w:p>
    <w:p w14:paraId="64096393" w14:textId="77777777" w:rsidR="00E81CBB" w:rsidRDefault="00E81CBB" w:rsidP="00E81CBB">
      <w:pPr>
        <w:pStyle w:val="ListParagraph"/>
        <w:numPr>
          <w:ilvl w:val="1"/>
          <w:numId w:val="2"/>
        </w:numPr>
      </w:pPr>
      <w:r>
        <w:t>Data sent with command (beyond source address and command): NA</w:t>
      </w:r>
    </w:p>
    <w:p w14:paraId="573DE068" w14:textId="77777777" w:rsidR="00E81CBB" w:rsidRDefault="00E81CBB" w:rsidP="00E81CBB">
      <w:pPr>
        <w:pStyle w:val="ListParagraph"/>
        <w:numPr>
          <w:ilvl w:val="1"/>
          <w:numId w:val="2"/>
        </w:numPr>
      </w:pPr>
      <w:r w:rsidRPr="00393963">
        <w:t>Response:</w:t>
      </w:r>
      <w:r>
        <w:t xml:space="preserve"> Overall summary of the Cooling and Defrost control state machines.  Detail on data returned as follows:</w:t>
      </w:r>
    </w:p>
    <w:p w14:paraId="7BD6E618" w14:textId="77777777" w:rsidR="00E81CBB" w:rsidRDefault="00E81CBB" w:rsidP="00E81CBB">
      <w:pPr>
        <w:pStyle w:val="ListParagraph"/>
        <w:numPr>
          <w:ilvl w:val="2"/>
          <w:numId w:val="2"/>
        </w:numPr>
      </w:pPr>
      <w:r>
        <w:t xml:space="preserve">[0] – Sealed System State (0-10) </w:t>
      </w:r>
      <w:r>
        <w:sym w:font="Wingdings" w:char="F0E0"/>
      </w:r>
      <w:r>
        <w:t xml:space="preserve"> indicating status of cooling control</w:t>
      </w:r>
    </w:p>
    <w:p w14:paraId="7E4631A2" w14:textId="77777777" w:rsidR="00E81CBB" w:rsidRDefault="00E81CBB" w:rsidP="00E81CBB">
      <w:pPr>
        <w:pStyle w:val="ListParagraph"/>
        <w:numPr>
          <w:ilvl w:val="2"/>
          <w:numId w:val="2"/>
        </w:numPr>
      </w:pPr>
      <w:r>
        <w:t>[1] – Bit encoded timer status.</w:t>
      </w:r>
    </w:p>
    <w:p w14:paraId="65EB0B0F" w14:textId="77777777" w:rsidR="00E81CBB" w:rsidRDefault="00E81CBB" w:rsidP="00E81CBB">
      <w:pPr>
        <w:pStyle w:val="ListParagraph"/>
        <w:numPr>
          <w:ilvl w:val="3"/>
          <w:numId w:val="2"/>
        </w:numPr>
      </w:pPr>
      <w:r>
        <w:t>Bit 0  = SS state On/Off</w:t>
      </w:r>
    </w:p>
    <w:p w14:paraId="05143E5B" w14:textId="77777777" w:rsidR="00E81CBB" w:rsidRDefault="00E81CBB" w:rsidP="00E81CBB">
      <w:pPr>
        <w:pStyle w:val="ListParagraph"/>
        <w:numPr>
          <w:ilvl w:val="3"/>
          <w:numId w:val="2"/>
        </w:numPr>
      </w:pPr>
      <w:r>
        <w:t>Bit 1 – FZ Door state (1/0 – Open/Closed)</w:t>
      </w:r>
    </w:p>
    <w:p w14:paraId="74A8DEDB" w14:textId="77777777" w:rsidR="00E81CBB" w:rsidRDefault="00E81CBB" w:rsidP="00E81CBB">
      <w:pPr>
        <w:pStyle w:val="ListParagraph"/>
        <w:numPr>
          <w:ilvl w:val="3"/>
          <w:numId w:val="2"/>
        </w:numPr>
      </w:pPr>
      <w:r>
        <w:t xml:space="preserve">Bit 2 – FF door state </w:t>
      </w:r>
    </w:p>
    <w:p w14:paraId="0D7A6170" w14:textId="34587E95" w:rsidR="00E81CBB" w:rsidRDefault="00E81CBB" w:rsidP="00E81CBB">
      <w:pPr>
        <w:pStyle w:val="ListParagraph"/>
        <w:numPr>
          <w:ilvl w:val="3"/>
          <w:numId w:val="2"/>
        </w:numPr>
      </w:pPr>
      <w:r>
        <w:t>Bit3,4 – FZ,</w:t>
      </w:r>
      <w:r w:rsidR="00B50D2B">
        <w:t xml:space="preserve"> </w:t>
      </w:r>
      <w:r>
        <w:t>FF door count incremented</w:t>
      </w:r>
    </w:p>
    <w:p w14:paraId="2AF8AC21" w14:textId="17B275A8" w:rsidR="00E81CBB" w:rsidRDefault="00E81CBB" w:rsidP="00E81CBB">
      <w:pPr>
        <w:pStyle w:val="ListParagraph"/>
        <w:numPr>
          <w:ilvl w:val="3"/>
          <w:numId w:val="2"/>
        </w:numPr>
      </w:pPr>
      <w:r>
        <w:t>Bit5,6 – FZ,</w:t>
      </w:r>
      <w:r w:rsidR="00B50D2B">
        <w:t xml:space="preserve"> </w:t>
      </w:r>
      <w:r>
        <w:t xml:space="preserve">FF door </w:t>
      </w:r>
      <w:proofErr w:type="spellStart"/>
      <w:r>
        <w:t>debounce</w:t>
      </w:r>
      <w:proofErr w:type="spellEnd"/>
      <w:r>
        <w:t xml:space="preserve"> complete.</w:t>
      </w:r>
    </w:p>
    <w:p w14:paraId="20F0286F" w14:textId="77777777" w:rsidR="00E81CBB" w:rsidRDefault="00E81CBB" w:rsidP="00E81CBB">
      <w:pPr>
        <w:pStyle w:val="ListParagraph"/>
        <w:numPr>
          <w:ilvl w:val="3"/>
          <w:numId w:val="2"/>
        </w:numPr>
      </w:pPr>
      <w:r>
        <w:t>Bit 7 – unused</w:t>
      </w:r>
    </w:p>
    <w:p w14:paraId="384BF7E0" w14:textId="77777777" w:rsidR="00E81CBB" w:rsidRDefault="00E81CBB" w:rsidP="00E81CBB">
      <w:pPr>
        <w:pStyle w:val="ListParagraph"/>
        <w:numPr>
          <w:ilvl w:val="2"/>
          <w:numId w:val="2"/>
        </w:numPr>
      </w:pPr>
      <w:r>
        <w:t>[2] – Compressor relay state (1/0 Closed/Open</w:t>
      </w:r>
    </w:p>
    <w:p w14:paraId="55712623" w14:textId="77777777" w:rsidR="00E81CBB" w:rsidRDefault="00E81CBB" w:rsidP="00E81CBB">
      <w:pPr>
        <w:pStyle w:val="ListParagraph"/>
        <w:numPr>
          <w:ilvl w:val="2"/>
          <w:numId w:val="2"/>
        </w:numPr>
      </w:pPr>
      <w:r>
        <w:t>[3] – System Mode</w:t>
      </w:r>
    </w:p>
    <w:p w14:paraId="70D0FDC7" w14:textId="77777777" w:rsidR="00E81CBB" w:rsidRDefault="00E81CBB" w:rsidP="00E81CBB">
      <w:pPr>
        <w:pStyle w:val="ListParagraph"/>
        <w:numPr>
          <w:ilvl w:val="3"/>
          <w:numId w:val="2"/>
        </w:numPr>
      </w:pPr>
      <w:r>
        <w:t>Bit 0 = FZ Defrost</w:t>
      </w:r>
    </w:p>
    <w:p w14:paraId="1CA4BF2B" w14:textId="41FCD7B8" w:rsidR="00E81CBB" w:rsidRDefault="00E81CBB" w:rsidP="00E81CBB">
      <w:pPr>
        <w:pStyle w:val="ListParagraph"/>
        <w:numPr>
          <w:ilvl w:val="3"/>
          <w:numId w:val="2"/>
        </w:numPr>
      </w:pPr>
      <w:r>
        <w:t>Bit 1 = Pre</w:t>
      </w:r>
      <w:r w:rsidR="00B50D2B">
        <w:t>-</w:t>
      </w:r>
      <w:r>
        <w:t>chill</w:t>
      </w:r>
    </w:p>
    <w:p w14:paraId="7746A278" w14:textId="77777777" w:rsidR="00E81CBB" w:rsidRDefault="00E81CBB" w:rsidP="00E81CBB">
      <w:pPr>
        <w:pStyle w:val="ListParagraph"/>
        <w:numPr>
          <w:ilvl w:val="3"/>
          <w:numId w:val="2"/>
        </w:numPr>
      </w:pPr>
      <w:r>
        <w:t>Bit 2 = Dwell</w:t>
      </w:r>
    </w:p>
    <w:p w14:paraId="6BD3CB3B" w14:textId="77777777" w:rsidR="00E81CBB" w:rsidRDefault="00E81CBB" w:rsidP="00E81CBB">
      <w:pPr>
        <w:pStyle w:val="ListParagraph"/>
        <w:numPr>
          <w:ilvl w:val="3"/>
          <w:numId w:val="2"/>
        </w:numPr>
      </w:pPr>
      <w:r>
        <w:t>Bit 3 = Turbo Cool Mode</w:t>
      </w:r>
    </w:p>
    <w:p w14:paraId="3728772B" w14:textId="77777777" w:rsidR="00E81CBB" w:rsidRDefault="00E81CBB" w:rsidP="00E81CBB">
      <w:pPr>
        <w:pStyle w:val="ListParagraph"/>
        <w:numPr>
          <w:ilvl w:val="3"/>
          <w:numId w:val="2"/>
        </w:numPr>
      </w:pPr>
      <w:r>
        <w:t>Bit 4 = Quick Ice</w:t>
      </w:r>
    </w:p>
    <w:p w14:paraId="26707348" w14:textId="77777777" w:rsidR="00E81CBB" w:rsidRDefault="00E81CBB" w:rsidP="00E81CBB">
      <w:pPr>
        <w:pStyle w:val="ListParagraph"/>
        <w:numPr>
          <w:ilvl w:val="3"/>
          <w:numId w:val="2"/>
        </w:numPr>
      </w:pPr>
      <w:r>
        <w:t xml:space="preserve">Bit 5 = </w:t>
      </w:r>
      <w:r w:rsidR="00584DD7">
        <w:t>Turbo Freeze</w:t>
      </w:r>
    </w:p>
    <w:p w14:paraId="43034FA6" w14:textId="77777777" w:rsidR="00584DD7" w:rsidRDefault="00584DD7" w:rsidP="00E81CBB">
      <w:pPr>
        <w:pStyle w:val="ListParagraph"/>
        <w:numPr>
          <w:ilvl w:val="3"/>
          <w:numId w:val="2"/>
        </w:numPr>
      </w:pPr>
      <w:r>
        <w:t>Bit 6 = Freshness Filter Expired</w:t>
      </w:r>
    </w:p>
    <w:p w14:paraId="71135983" w14:textId="77777777" w:rsidR="00584DD7" w:rsidRDefault="00584DD7" w:rsidP="00E81CBB">
      <w:pPr>
        <w:pStyle w:val="ListParagraph"/>
        <w:numPr>
          <w:ilvl w:val="3"/>
          <w:numId w:val="2"/>
        </w:numPr>
      </w:pPr>
      <w:r>
        <w:t>Bit 7 = Water Filter expired.</w:t>
      </w:r>
    </w:p>
    <w:p w14:paraId="0E5DD800" w14:textId="77777777" w:rsidR="00584DD7" w:rsidRDefault="00584DD7" w:rsidP="00584DD7">
      <w:pPr>
        <w:pStyle w:val="ListParagraph"/>
        <w:numPr>
          <w:ilvl w:val="2"/>
          <w:numId w:val="2"/>
        </w:numPr>
      </w:pPr>
      <w:r>
        <w:t>[4] = Grid Block number</w:t>
      </w:r>
    </w:p>
    <w:p w14:paraId="41343092" w14:textId="1BEC9386" w:rsidR="00584DD7" w:rsidRDefault="00584DD7" w:rsidP="00584DD7">
      <w:pPr>
        <w:pStyle w:val="ListParagraph"/>
        <w:numPr>
          <w:ilvl w:val="2"/>
          <w:numId w:val="2"/>
        </w:numPr>
      </w:pPr>
      <w:r>
        <w:t>[5] = Defrost Cycle state  - relates to Dual evap</w:t>
      </w:r>
      <w:r w:rsidR="00B50D2B">
        <w:t>orator</w:t>
      </w:r>
      <w:r>
        <w:t xml:space="preserve"> systems and defrost of FF evaporator (normal FF Run, cycle Defrost active, cycle defrost disabled)</w:t>
      </w:r>
    </w:p>
    <w:p w14:paraId="0A383034" w14:textId="77777777" w:rsidR="00584DD7" w:rsidRDefault="00584DD7" w:rsidP="00584DD7">
      <w:pPr>
        <w:pStyle w:val="ListParagraph"/>
        <w:numPr>
          <w:ilvl w:val="2"/>
          <w:numId w:val="2"/>
        </w:numPr>
      </w:pPr>
      <w:r>
        <w:t>[6] – Ice Rate input (1/0 – Active/Inactive)</w:t>
      </w:r>
    </w:p>
    <w:p w14:paraId="289DE23B" w14:textId="77777777" w:rsidR="00584DD7" w:rsidRDefault="00584DD7" w:rsidP="00584DD7">
      <w:pPr>
        <w:pStyle w:val="ListParagraph"/>
        <w:numPr>
          <w:ilvl w:val="2"/>
          <w:numId w:val="2"/>
        </w:numPr>
      </w:pPr>
      <w:r>
        <w:t xml:space="preserve"> [7] = FZ Defrost State</w:t>
      </w:r>
    </w:p>
    <w:p w14:paraId="4BFCB2C5" w14:textId="77777777" w:rsidR="00584DD7" w:rsidRDefault="00584DD7" w:rsidP="00584DD7">
      <w:pPr>
        <w:pStyle w:val="ListParagraph"/>
        <w:numPr>
          <w:ilvl w:val="2"/>
          <w:numId w:val="2"/>
        </w:numPr>
      </w:pPr>
      <w:r>
        <w:t>[8] = FZ Defrost Heater State</w:t>
      </w:r>
    </w:p>
    <w:p w14:paraId="38631864" w14:textId="6401CD81" w:rsidR="00584DD7" w:rsidRDefault="00584DD7" w:rsidP="00584DD7">
      <w:pPr>
        <w:pStyle w:val="ListParagraph"/>
        <w:numPr>
          <w:ilvl w:val="2"/>
          <w:numId w:val="2"/>
        </w:numPr>
      </w:pPr>
      <w:r>
        <w:t>[9] = System Operating Mode (0 = Normal</w:t>
      </w:r>
      <w:r w:rsidR="00303F56">
        <w:t>/Consumer</w:t>
      </w:r>
      <w:r>
        <w:t xml:space="preserve">, 1 = </w:t>
      </w:r>
      <w:r w:rsidR="00303F56">
        <w:t>Native/</w:t>
      </w:r>
      <w:r>
        <w:t xml:space="preserve">Showroom, 2 = </w:t>
      </w:r>
      <w:r w:rsidR="00303F56">
        <w:t>Native/</w:t>
      </w:r>
      <w:r>
        <w:t>Factory)</w:t>
      </w:r>
    </w:p>
    <w:p w14:paraId="4CAB9296" w14:textId="77777777" w:rsidR="00584DD7" w:rsidRDefault="00584DD7" w:rsidP="00584DD7">
      <w:pPr>
        <w:pStyle w:val="ListParagraph"/>
        <w:numPr>
          <w:ilvl w:val="2"/>
          <w:numId w:val="2"/>
        </w:numPr>
      </w:pPr>
      <w:r>
        <w:t>[10] - Area (From Grid)</w:t>
      </w:r>
    </w:p>
    <w:p w14:paraId="6D2371A9" w14:textId="5DE441D0" w:rsidR="00584DD7" w:rsidRDefault="00584DD7" w:rsidP="00584DD7">
      <w:pPr>
        <w:pStyle w:val="ListParagraph"/>
        <w:numPr>
          <w:ilvl w:val="2"/>
          <w:numId w:val="2"/>
        </w:numPr>
      </w:pPr>
      <w:r>
        <w:t>[11] = Misc</w:t>
      </w:r>
      <w:r w:rsidR="00B50D2B">
        <w:t>ellaneous</w:t>
      </w:r>
      <w:r>
        <w:t xml:space="preserve"> Status</w:t>
      </w:r>
    </w:p>
    <w:p w14:paraId="03CC5330" w14:textId="77777777" w:rsidR="00584DD7" w:rsidRDefault="00584DD7" w:rsidP="00584DD7">
      <w:pPr>
        <w:pStyle w:val="ListParagraph"/>
        <w:numPr>
          <w:ilvl w:val="3"/>
          <w:numId w:val="2"/>
        </w:numPr>
      </w:pPr>
      <w:r>
        <w:t xml:space="preserve">   Bit 7 -&gt; Abnormal FZ Defrost Status Bit</w:t>
      </w:r>
    </w:p>
    <w:p w14:paraId="50A01667" w14:textId="77777777" w:rsidR="00584DD7" w:rsidRDefault="00584DD7" w:rsidP="00584DD7">
      <w:pPr>
        <w:pStyle w:val="ListParagraph"/>
        <w:numPr>
          <w:ilvl w:val="3"/>
          <w:numId w:val="2"/>
        </w:numPr>
      </w:pPr>
      <w:r>
        <w:t xml:space="preserve">   Bit 6 -&gt; Abnormal FF Defrost Status Bit</w:t>
      </w:r>
    </w:p>
    <w:p w14:paraId="28884F93" w14:textId="77777777" w:rsidR="00584DD7" w:rsidRDefault="00584DD7" w:rsidP="00584DD7">
      <w:pPr>
        <w:pStyle w:val="ListParagraph"/>
        <w:numPr>
          <w:ilvl w:val="3"/>
          <w:numId w:val="2"/>
        </w:numPr>
      </w:pPr>
      <w:r>
        <w:t xml:space="preserve">   Bit 5-&gt;N/A</w:t>
      </w:r>
    </w:p>
    <w:p w14:paraId="1061924C" w14:textId="77777777" w:rsidR="00584DD7" w:rsidRDefault="00584DD7" w:rsidP="00584DD7">
      <w:pPr>
        <w:pStyle w:val="ListParagraph"/>
        <w:numPr>
          <w:ilvl w:val="3"/>
          <w:numId w:val="2"/>
        </w:numPr>
      </w:pPr>
      <w:r>
        <w:t xml:space="preserve">   Bit 4 -&gt; PBF DD Mullion Heater Status Bit</w:t>
      </w:r>
    </w:p>
    <w:p w14:paraId="0A362390" w14:textId="77777777" w:rsidR="00584DD7" w:rsidRDefault="00584DD7" w:rsidP="00584DD7">
      <w:pPr>
        <w:pStyle w:val="ListParagraph"/>
        <w:numPr>
          <w:ilvl w:val="3"/>
          <w:numId w:val="2"/>
        </w:numPr>
      </w:pPr>
      <w:r>
        <w:t xml:space="preserve">   Bit 3 -2  -&gt; N/A</w:t>
      </w:r>
    </w:p>
    <w:p w14:paraId="59FEF665" w14:textId="77777777" w:rsidR="00584DD7" w:rsidRDefault="00584DD7" w:rsidP="00584DD7">
      <w:pPr>
        <w:pStyle w:val="ListParagraph"/>
        <w:numPr>
          <w:ilvl w:val="3"/>
          <w:numId w:val="2"/>
        </w:numPr>
      </w:pPr>
      <w:r>
        <w:t xml:space="preserve">   Bit 1 -&gt; PBF DC Mullion Heater Status</w:t>
      </w:r>
    </w:p>
    <w:p w14:paraId="253F6B8B" w14:textId="77777777" w:rsidR="00584DD7" w:rsidRDefault="00584DD7" w:rsidP="00584DD7">
      <w:pPr>
        <w:pStyle w:val="ListParagraph"/>
        <w:numPr>
          <w:ilvl w:val="3"/>
          <w:numId w:val="2"/>
        </w:numPr>
      </w:pPr>
      <w:r>
        <w:t xml:space="preserve">   Bit 0 -&gt; PBF AC Mullion Heater Status</w:t>
      </w:r>
    </w:p>
    <w:p w14:paraId="0D0D67B9" w14:textId="77777777" w:rsidR="00584DD7" w:rsidRDefault="00584DD7" w:rsidP="00584DD7">
      <w:pPr>
        <w:pStyle w:val="ListParagraph"/>
        <w:numPr>
          <w:ilvl w:val="2"/>
          <w:numId w:val="2"/>
        </w:numPr>
      </w:pPr>
      <w:r>
        <w:lastRenderedPageBreak/>
        <w:t>[12] = Ice Harvest Count</w:t>
      </w:r>
    </w:p>
    <w:p w14:paraId="5650EED6" w14:textId="77777777" w:rsidR="00584DD7" w:rsidRDefault="00584DD7" w:rsidP="00584DD7">
      <w:pPr>
        <w:pStyle w:val="ListParagraph"/>
        <w:numPr>
          <w:ilvl w:val="2"/>
          <w:numId w:val="2"/>
        </w:numPr>
      </w:pPr>
      <w:r>
        <w:t>[13] = Sabbath Mode Active</w:t>
      </w:r>
    </w:p>
    <w:p w14:paraId="79E75E48" w14:textId="77777777" w:rsidR="00584DD7" w:rsidRDefault="00584DD7" w:rsidP="00584DD7">
      <w:pPr>
        <w:pStyle w:val="ListParagraph"/>
        <w:numPr>
          <w:ilvl w:val="2"/>
          <w:numId w:val="2"/>
        </w:numPr>
      </w:pPr>
      <w:r>
        <w:t>[14] = DSM Level</w:t>
      </w:r>
    </w:p>
    <w:p w14:paraId="3C18E87E" w14:textId="77777777" w:rsidR="00584DD7" w:rsidRDefault="00584DD7" w:rsidP="00584DD7">
      <w:pPr>
        <w:pStyle w:val="ListParagraph"/>
        <w:numPr>
          <w:ilvl w:val="2"/>
          <w:numId w:val="2"/>
        </w:numPr>
      </w:pPr>
      <w:r>
        <w:t>[15] = DSM Override (0 = No Override, 1 = Partial Override, 2 = Full Override)</w:t>
      </w:r>
    </w:p>
    <w:p w14:paraId="229BF8D3" w14:textId="77777777" w:rsidR="00584DD7" w:rsidRDefault="00584DD7" w:rsidP="00584DD7">
      <w:pPr>
        <w:pStyle w:val="ListParagraph"/>
        <w:numPr>
          <w:ilvl w:val="2"/>
          <w:numId w:val="2"/>
        </w:numPr>
      </w:pPr>
      <w:r>
        <w:t>[16] = Module Status Flags</w:t>
      </w:r>
    </w:p>
    <w:p w14:paraId="54A58254" w14:textId="77777777" w:rsidR="00F201D6" w:rsidRDefault="00F201D6" w:rsidP="00F201D6">
      <w:pPr>
        <w:pStyle w:val="ListParagraph"/>
        <w:numPr>
          <w:ilvl w:val="0"/>
          <w:numId w:val="2"/>
        </w:numPr>
      </w:pPr>
      <w:r>
        <w:t>Request Dispenser Counts</w:t>
      </w:r>
    </w:p>
    <w:p w14:paraId="6C85BBE3" w14:textId="77777777" w:rsidR="00F201D6" w:rsidRDefault="00F201D6" w:rsidP="00F201D6">
      <w:pPr>
        <w:pStyle w:val="ListParagraph"/>
        <w:numPr>
          <w:ilvl w:val="1"/>
          <w:numId w:val="2"/>
        </w:numPr>
      </w:pPr>
      <w:r>
        <w:t>Purpose: Command to query the current value of the dispenser counters.</w:t>
      </w:r>
    </w:p>
    <w:p w14:paraId="6185D877" w14:textId="77777777" w:rsidR="00F201D6" w:rsidRDefault="00F201D6" w:rsidP="00F201D6">
      <w:pPr>
        <w:pStyle w:val="ListParagraph"/>
        <w:numPr>
          <w:ilvl w:val="1"/>
          <w:numId w:val="2"/>
        </w:numPr>
      </w:pPr>
      <w:r>
        <w:t>Command: 0x32</w:t>
      </w:r>
    </w:p>
    <w:p w14:paraId="66CE47BC" w14:textId="77777777" w:rsidR="00F201D6" w:rsidRDefault="00F201D6" w:rsidP="00F201D6">
      <w:pPr>
        <w:pStyle w:val="ListParagraph"/>
        <w:numPr>
          <w:ilvl w:val="1"/>
          <w:numId w:val="2"/>
        </w:numPr>
      </w:pPr>
      <w:r>
        <w:t xml:space="preserve">Data sent with command (beyond source address and command):  NA </w:t>
      </w:r>
    </w:p>
    <w:p w14:paraId="12A2F6D4" w14:textId="77777777" w:rsidR="00F201D6" w:rsidRDefault="00F201D6" w:rsidP="00F201D6">
      <w:pPr>
        <w:pStyle w:val="ListParagraph"/>
        <w:numPr>
          <w:ilvl w:val="1"/>
          <w:numId w:val="2"/>
        </w:numPr>
      </w:pPr>
      <w:r w:rsidRPr="00393963">
        <w:t>Response:</w:t>
      </w:r>
      <w:r>
        <w:t xml:space="preserve"> 6 – 16-bit counters are returned related to the number of activations for Water, Cubed, Crushed, Hot Water, Door Ice Maker Harvest, and main board icemaker harvest counts respectively.</w:t>
      </w:r>
    </w:p>
    <w:p w14:paraId="10E3DC57" w14:textId="77777777" w:rsidR="00F201D6" w:rsidRDefault="00F201D6" w:rsidP="00F201D6">
      <w:pPr>
        <w:pStyle w:val="ListParagraph"/>
        <w:numPr>
          <w:ilvl w:val="0"/>
          <w:numId w:val="2"/>
        </w:numPr>
      </w:pPr>
      <w:r>
        <w:t xml:space="preserve">Get Relay, Fan, and Damper Status </w:t>
      </w:r>
    </w:p>
    <w:p w14:paraId="1088A75C" w14:textId="77777777" w:rsidR="00F201D6" w:rsidRDefault="00F201D6" w:rsidP="00F201D6">
      <w:pPr>
        <w:pStyle w:val="ListParagraph"/>
        <w:numPr>
          <w:ilvl w:val="1"/>
          <w:numId w:val="2"/>
        </w:numPr>
      </w:pPr>
      <w:r>
        <w:t xml:space="preserve">Purpose: Status request related to relay </w:t>
      </w:r>
      <w:r w:rsidR="0054496A">
        <w:t>positions</w:t>
      </w:r>
      <w:r>
        <w:t>, fan speeds, and damper position.</w:t>
      </w:r>
    </w:p>
    <w:p w14:paraId="65893F46" w14:textId="77777777" w:rsidR="00F201D6" w:rsidRDefault="00F201D6" w:rsidP="00F201D6">
      <w:pPr>
        <w:pStyle w:val="ListParagraph"/>
        <w:numPr>
          <w:ilvl w:val="1"/>
          <w:numId w:val="2"/>
        </w:numPr>
      </w:pPr>
      <w:r>
        <w:t>Command: 0x33</w:t>
      </w:r>
    </w:p>
    <w:p w14:paraId="5D4D4BE0" w14:textId="77777777" w:rsidR="00F201D6" w:rsidRDefault="00F201D6" w:rsidP="00F201D6">
      <w:pPr>
        <w:pStyle w:val="ListParagraph"/>
        <w:numPr>
          <w:ilvl w:val="1"/>
          <w:numId w:val="2"/>
        </w:numPr>
      </w:pPr>
      <w:r>
        <w:t xml:space="preserve">Data sent with command (beyond source address and command):  NA </w:t>
      </w:r>
    </w:p>
    <w:p w14:paraId="7964BC58" w14:textId="77777777" w:rsidR="00F201D6" w:rsidRDefault="00F201D6" w:rsidP="00F201D6">
      <w:pPr>
        <w:pStyle w:val="ListParagraph"/>
        <w:numPr>
          <w:ilvl w:val="1"/>
          <w:numId w:val="2"/>
        </w:numPr>
      </w:pPr>
      <w:r w:rsidRPr="00393963">
        <w:t>Response:</w:t>
      </w:r>
      <w:r>
        <w:t xml:space="preserve"> 12 bytes containing status information of various loads. Detail as follows:</w:t>
      </w:r>
    </w:p>
    <w:p w14:paraId="289A725B" w14:textId="77777777" w:rsidR="00F201D6" w:rsidRDefault="00F201D6" w:rsidP="00F201D6">
      <w:pPr>
        <w:pStyle w:val="ListParagraph"/>
        <w:numPr>
          <w:ilvl w:val="2"/>
          <w:numId w:val="2"/>
        </w:numPr>
      </w:pPr>
      <w:r>
        <w:t>[0] =Bit encoded Relay Status (1/0 – Closed/Open)</w:t>
      </w:r>
    </w:p>
    <w:p w14:paraId="4821E699" w14:textId="77777777" w:rsidR="00F201D6" w:rsidRDefault="00F201D6" w:rsidP="00F201D6">
      <w:pPr>
        <w:pStyle w:val="ListParagraph"/>
        <w:numPr>
          <w:ilvl w:val="3"/>
          <w:numId w:val="2"/>
        </w:numPr>
      </w:pPr>
      <w:r>
        <w:t xml:space="preserve">  - Bit 7 - IceMaker2 Rake</w:t>
      </w:r>
    </w:p>
    <w:p w14:paraId="579857BE" w14:textId="77777777" w:rsidR="00F201D6" w:rsidRDefault="00F201D6" w:rsidP="00F201D6">
      <w:pPr>
        <w:pStyle w:val="ListParagraph"/>
        <w:numPr>
          <w:ilvl w:val="3"/>
          <w:numId w:val="2"/>
        </w:numPr>
      </w:pPr>
      <w:r>
        <w:t xml:space="preserve">  - Bit 6 - IceMaker2 Water Valve</w:t>
      </w:r>
    </w:p>
    <w:p w14:paraId="0A6AFDE7" w14:textId="77777777" w:rsidR="00F201D6" w:rsidRDefault="00F201D6" w:rsidP="00F201D6">
      <w:pPr>
        <w:pStyle w:val="ListParagraph"/>
        <w:numPr>
          <w:ilvl w:val="3"/>
          <w:numId w:val="2"/>
        </w:numPr>
      </w:pPr>
      <w:r>
        <w:t xml:space="preserve">  - Bit 5 - IceMaker2 Heater</w:t>
      </w:r>
    </w:p>
    <w:p w14:paraId="459B2D48" w14:textId="77777777" w:rsidR="00F201D6" w:rsidRDefault="00F201D6" w:rsidP="00F201D6">
      <w:pPr>
        <w:pStyle w:val="ListParagraph"/>
        <w:numPr>
          <w:ilvl w:val="3"/>
          <w:numId w:val="2"/>
        </w:numPr>
      </w:pPr>
      <w:r>
        <w:t xml:space="preserve">  - Bit 4 - Ice Duct Heater</w:t>
      </w:r>
    </w:p>
    <w:p w14:paraId="6D24FCFE" w14:textId="77777777" w:rsidR="00F201D6" w:rsidRDefault="00F201D6" w:rsidP="00F201D6">
      <w:pPr>
        <w:pStyle w:val="ListParagraph"/>
        <w:numPr>
          <w:ilvl w:val="3"/>
          <w:numId w:val="2"/>
        </w:numPr>
      </w:pPr>
      <w:r>
        <w:t xml:space="preserve">  - Bit 3 - Ice Port Heater</w:t>
      </w:r>
    </w:p>
    <w:p w14:paraId="3F0A944F" w14:textId="77777777" w:rsidR="00F201D6" w:rsidRDefault="00F201D6" w:rsidP="00F201D6">
      <w:pPr>
        <w:pStyle w:val="ListParagraph"/>
        <w:numPr>
          <w:ilvl w:val="3"/>
          <w:numId w:val="2"/>
        </w:numPr>
      </w:pPr>
      <w:r>
        <w:t xml:space="preserve">  - Bit 2 - Isolation Valve</w:t>
      </w:r>
    </w:p>
    <w:p w14:paraId="13E8743E" w14:textId="77777777" w:rsidR="00F201D6" w:rsidRDefault="00F201D6" w:rsidP="00F201D6">
      <w:pPr>
        <w:pStyle w:val="ListParagraph"/>
        <w:numPr>
          <w:ilvl w:val="3"/>
          <w:numId w:val="2"/>
        </w:numPr>
      </w:pPr>
      <w:r>
        <w:t xml:space="preserve">  - Bit 1 - Deli Pan Heater</w:t>
      </w:r>
    </w:p>
    <w:p w14:paraId="57C02452" w14:textId="77777777" w:rsidR="00F201D6" w:rsidRDefault="00F201D6" w:rsidP="00F201D6">
      <w:pPr>
        <w:pStyle w:val="ListParagraph"/>
        <w:numPr>
          <w:ilvl w:val="3"/>
          <w:numId w:val="2"/>
        </w:numPr>
      </w:pPr>
      <w:r>
        <w:t xml:space="preserve">  - Bit 0 - FF Defrost Heater</w:t>
      </w:r>
    </w:p>
    <w:p w14:paraId="013E47AB" w14:textId="77777777" w:rsidR="00F201D6" w:rsidRDefault="00F201D6" w:rsidP="00F201D6">
      <w:pPr>
        <w:pStyle w:val="ListParagraph"/>
        <w:numPr>
          <w:ilvl w:val="2"/>
          <w:numId w:val="2"/>
        </w:numPr>
      </w:pPr>
      <w:r>
        <w:t xml:space="preserve">[1] = Bit encoded Relay Status </w:t>
      </w:r>
    </w:p>
    <w:p w14:paraId="4D50117C" w14:textId="77777777" w:rsidR="00F201D6" w:rsidRDefault="00F201D6" w:rsidP="00F201D6">
      <w:pPr>
        <w:pStyle w:val="ListParagraph"/>
        <w:numPr>
          <w:ilvl w:val="3"/>
          <w:numId w:val="2"/>
        </w:numPr>
      </w:pPr>
      <w:r>
        <w:t xml:space="preserve">  - Bit 7 -5 Unused</w:t>
      </w:r>
    </w:p>
    <w:p w14:paraId="13BB9BE4" w14:textId="77777777" w:rsidR="00F201D6" w:rsidRDefault="00F201D6" w:rsidP="00F201D6">
      <w:pPr>
        <w:pStyle w:val="ListParagraph"/>
        <w:numPr>
          <w:ilvl w:val="3"/>
          <w:numId w:val="2"/>
        </w:numPr>
      </w:pPr>
      <w:r>
        <w:t xml:space="preserve">  - Bit 4 - DD Mullion Heater</w:t>
      </w:r>
    </w:p>
    <w:p w14:paraId="1F58309A" w14:textId="77777777" w:rsidR="00F201D6" w:rsidRDefault="00F201D6" w:rsidP="00F201D6">
      <w:pPr>
        <w:pStyle w:val="ListParagraph"/>
        <w:numPr>
          <w:ilvl w:val="3"/>
          <w:numId w:val="2"/>
        </w:numPr>
      </w:pPr>
      <w:r>
        <w:t xml:space="preserve">  - Bit 3 - IMX Power Relay</w:t>
      </w:r>
    </w:p>
    <w:p w14:paraId="154D5552" w14:textId="77777777" w:rsidR="00F201D6" w:rsidRDefault="00F201D6" w:rsidP="00F201D6">
      <w:pPr>
        <w:pStyle w:val="ListParagraph"/>
        <w:numPr>
          <w:ilvl w:val="3"/>
          <w:numId w:val="2"/>
        </w:numPr>
      </w:pPr>
      <w:r>
        <w:t xml:space="preserve">  - Bit 2 - Reserve Relay 1</w:t>
      </w:r>
    </w:p>
    <w:p w14:paraId="52CEE84E" w14:textId="77777777" w:rsidR="00F201D6" w:rsidRDefault="00F201D6" w:rsidP="00F201D6">
      <w:pPr>
        <w:pStyle w:val="ListParagraph"/>
        <w:numPr>
          <w:ilvl w:val="3"/>
          <w:numId w:val="2"/>
        </w:numPr>
      </w:pPr>
      <w:r>
        <w:t xml:space="preserve">  - Bit 1 - Comp Relay</w:t>
      </w:r>
    </w:p>
    <w:p w14:paraId="66B2D70B" w14:textId="77777777" w:rsidR="00F201D6" w:rsidRDefault="00F201D6" w:rsidP="00F201D6">
      <w:pPr>
        <w:pStyle w:val="ListParagraph"/>
        <w:numPr>
          <w:ilvl w:val="3"/>
          <w:numId w:val="2"/>
        </w:numPr>
      </w:pPr>
      <w:r>
        <w:t xml:space="preserve">  - Bit 0 - FZ Defrost Heater</w:t>
      </w:r>
    </w:p>
    <w:p w14:paraId="75F0B19C" w14:textId="18BDA301" w:rsidR="00F201D6" w:rsidRDefault="00F201D6" w:rsidP="00F201D6">
      <w:pPr>
        <w:pStyle w:val="ListParagraph"/>
        <w:numPr>
          <w:ilvl w:val="2"/>
          <w:numId w:val="2"/>
        </w:numPr>
      </w:pPr>
      <w:r>
        <w:t>[2] = FZ Evap</w:t>
      </w:r>
      <w:r w:rsidR="00B50D2B">
        <w:t>orator</w:t>
      </w:r>
      <w:r>
        <w:t xml:space="preserve"> Fan Speed (RPM)</w:t>
      </w:r>
    </w:p>
    <w:p w14:paraId="2DDAAE1A" w14:textId="77777777" w:rsidR="00F201D6" w:rsidRDefault="00F201D6" w:rsidP="00F201D6">
      <w:pPr>
        <w:pStyle w:val="ListParagraph"/>
        <w:numPr>
          <w:ilvl w:val="2"/>
          <w:numId w:val="2"/>
        </w:numPr>
      </w:pPr>
      <w:r>
        <w:t>[3] = Cond Fan Speed (RPM)</w:t>
      </w:r>
    </w:p>
    <w:p w14:paraId="3955DBCF" w14:textId="77777777" w:rsidR="00F201D6" w:rsidRDefault="00F201D6" w:rsidP="00F201D6">
      <w:pPr>
        <w:pStyle w:val="ListParagraph"/>
        <w:numPr>
          <w:ilvl w:val="2"/>
          <w:numId w:val="2"/>
        </w:numPr>
      </w:pPr>
      <w:r>
        <w:t>[4] = FF Fan Speed</w:t>
      </w:r>
      <w:r w:rsidR="00BD77B4">
        <w:t xml:space="preserve"> (RPM)</w:t>
      </w:r>
    </w:p>
    <w:p w14:paraId="2DDE6F2A" w14:textId="63AB69DE" w:rsidR="00F201D6" w:rsidRDefault="00F201D6" w:rsidP="00F201D6">
      <w:pPr>
        <w:pStyle w:val="ListParagraph"/>
        <w:numPr>
          <w:ilvl w:val="2"/>
          <w:numId w:val="2"/>
        </w:numPr>
      </w:pPr>
      <w:r>
        <w:t>[5] = Ice Cab</w:t>
      </w:r>
      <w:r w:rsidR="00B50D2B">
        <w:t>inet</w:t>
      </w:r>
      <w:r>
        <w:t xml:space="preserve"> Fan Speed</w:t>
      </w:r>
      <w:r w:rsidR="00BD77B4">
        <w:t xml:space="preserve"> (RPM)</w:t>
      </w:r>
    </w:p>
    <w:p w14:paraId="495B655D" w14:textId="77777777" w:rsidR="00F201D6" w:rsidRDefault="00F201D6" w:rsidP="00F201D6">
      <w:pPr>
        <w:pStyle w:val="ListParagraph"/>
        <w:numPr>
          <w:ilvl w:val="2"/>
          <w:numId w:val="2"/>
        </w:numPr>
      </w:pPr>
      <w:r>
        <w:t>[6] = Deli Pan Fan Speed</w:t>
      </w:r>
      <w:r w:rsidR="00BD77B4">
        <w:t xml:space="preserve"> (RPM)</w:t>
      </w:r>
    </w:p>
    <w:p w14:paraId="524C8916" w14:textId="3E231A0E" w:rsidR="00F201D6" w:rsidRDefault="00F201D6" w:rsidP="00F201D6">
      <w:pPr>
        <w:pStyle w:val="ListParagraph"/>
        <w:numPr>
          <w:ilvl w:val="2"/>
          <w:numId w:val="2"/>
        </w:numPr>
      </w:pPr>
      <w:r>
        <w:t>[7] = Conv</w:t>
      </w:r>
      <w:r w:rsidR="00B50D2B">
        <w:t>ertible</w:t>
      </w:r>
      <w:r>
        <w:t xml:space="preserve"> Drawer Fan Speed</w:t>
      </w:r>
      <w:r w:rsidR="00BD77B4">
        <w:t xml:space="preserve"> (RPM)</w:t>
      </w:r>
    </w:p>
    <w:p w14:paraId="5D33E4D6" w14:textId="77777777" w:rsidR="00F201D6" w:rsidRDefault="00F201D6" w:rsidP="00F201D6">
      <w:pPr>
        <w:pStyle w:val="ListParagraph"/>
        <w:numPr>
          <w:ilvl w:val="2"/>
          <w:numId w:val="2"/>
        </w:numPr>
      </w:pPr>
      <w:r>
        <w:t>[8] = Comp Speed</w:t>
      </w:r>
      <w:r w:rsidR="00BD77B4">
        <w:t xml:space="preserve"> (counts)</w:t>
      </w:r>
    </w:p>
    <w:p w14:paraId="2ADEC966" w14:textId="77777777" w:rsidR="00F201D6" w:rsidRDefault="00F201D6" w:rsidP="00F201D6">
      <w:pPr>
        <w:pStyle w:val="ListParagraph"/>
        <w:numPr>
          <w:ilvl w:val="2"/>
          <w:numId w:val="2"/>
        </w:numPr>
      </w:pPr>
      <w:r>
        <w:t>[9] = Damper States</w:t>
      </w:r>
    </w:p>
    <w:p w14:paraId="3FE117DC" w14:textId="77777777" w:rsidR="00F201D6" w:rsidRDefault="00F201D6" w:rsidP="00BD77B4">
      <w:pPr>
        <w:pStyle w:val="ListParagraph"/>
        <w:numPr>
          <w:ilvl w:val="3"/>
          <w:numId w:val="2"/>
        </w:numPr>
      </w:pPr>
      <w:r>
        <w:t xml:space="preserve">   -Bit 0 - FF Damper (Open = 1, Closed = 0)</w:t>
      </w:r>
    </w:p>
    <w:p w14:paraId="395D298A" w14:textId="77777777" w:rsidR="00F201D6" w:rsidRDefault="00F201D6" w:rsidP="00BD77B4">
      <w:pPr>
        <w:pStyle w:val="ListParagraph"/>
        <w:numPr>
          <w:ilvl w:val="3"/>
          <w:numId w:val="2"/>
        </w:numPr>
      </w:pPr>
      <w:r>
        <w:lastRenderedPageBreak/>
        <w:t xml:space="preserve">   -Bit 1 - FP Chill Damper (Open = 1, Closed = 0)</w:t>
      </w:r>
    </w:p>
    <w:p w14:paraId="460F6C13" w14:textId="77777777" w:rsidR="00F201D6" w:rsidRDefault="00F201D6" w:rsidP="00BD77B4">
      <w:pPr>
        <w:pStyle w:val="ListParagraph"/>
        <w:numPr>
          <w:ilvl w:val="3"/>
          <w:numId w:val="2"/>
        </w:numPr>
      </w:pPr>
      <w:r>
        <w:t xml:space="preserve">   -Bit 2 - FP  Thaw Damper (Open = 1, Closed = 0)</w:t>
      </w:r>
    </w:p>
    <w:p w14:paraId="58B1DFAE" w14:textId="77777777" w:rsidR="00F201D6" w:rsidRDefault="00F201D6" w:rsidP="00F201D6">
      <w:pPr>
        <w:pStyle w:val="ListParagraph"/>
        <w:numPr>
          <w:ilvl w:val="2"/>
          <w:numId w:val="2"/>
        </w:numPr>
      </w:pPr>
      <w:r>
        <w:t>[10] = Valve Position (0 = A, 1=B, 2 =C, 3=D)</w:t>
      </w:r>
    </w:p>
    <w:p w14:paraId="3ADEFAB1" w14:textId="77777777" w:rsidR="00F201D6" w:rsidRDefault="00F201D6" w:rsidP="00F201D6">
      <w:pPr>
        <w:pStyle w:val="ListParagraph"/>
        <w:numPr>
          <w:ilvl w:val="2"/>
          <w:numId w:val="2"/>
        </w:numPr>
      </w:pPr>
      <w:r>
        <w:t>[11] = Grid Block Number</w:t>
      </w:r>
    </w:p>
    <w:p w14:paraId="17442208" w14:textId="77777777" w:rsidR="00540EE0" w:rsidRDefault="00540EE0" w:rsidP="00540EE0">
      <w:pPr>
        <w:pStyle w:val="ListParagraph"/>
        <w:numPr>
          <w:ilvl w:val="0"/>
          <w:numId w:val="2"/>
        </w:numPr>
      </w:pPr>
      <w:r>
        <w:t>Get Thermistor Summary Data – Sent to the Door Board</w:t>
      </w:r>
    </w:p>
    <w:p w14:paraId="2BDA5C8E" w14:textId="77777777" w:rsidR="00540EE0" w:rsidRDefault="00540EE0" w:rsidP="00540EE0">
      <w:pPr>
        <w:pStyle w:val="ListParagraph"/>
        <w:numPr>
          <w:ilvl w:val="1"/>
          <w:numId w:val="2"/>
        </w:numPr>
      </w:pPr>
      <w:r>
        <w:t>Purpose: Designed to query the average readings of various analog sensors (normally thermistors)</w:t>
      </w:r>
    </w:p>
    <w:p w14:paraId="731D90A5" w14:textId="77777777" w:rsidR="00540EE0" w:rsidRDefault="00540EE0" w:rsidP="00540EE0">
      <w:pPr>
        <w:pStyle w:val="ListParagraph"/>
        <w:numPr>
          <w:ilvl w:val="1"/>
          <w:numId w:val="2"/>
        </w:numPr>
      </w:pPr>
      <w:r>
        <w:t>Command: 0x34</w:t>
      </w:r>
    </w:p>
    <w:p w14:paraId="5042FAB5" w14:textId="77777777" w:rsidR="00540EE0" w:rsidRDefault="00540EE0" w:rsidP="00540EE0">
      <w:pPr>
        <w:pStyle w:val="ListParagraph"/>
        <w:numPr>
          <w:ilvl w:val="1"/>
          <w:numId w:val="2"/>
        </w:numPr>
      </w:pPr>
      <w:r>
        <w:t xml:space="preserve">Data sent with command (beyond source address and command):  NA </w:t>
      </w:r>
    </w:p>
    <w:p w14:paraId="3498D9D5" w14:textId="77777777" w:rsidR="00540EE0" w:rsidRDefault="00540EE0" w:rsidP="00540EE0">
      <w:pPr>
        <w:pStyle w:val="ListParagraph"/>
        <w:numPr>
          <w:ilvl w:val="1"/>
          <w:numId w:val="2"/>
        </w:numPr>
      </w:pPr>
      <w:r w:rsidRPr="00393963">
        <w:t>Response:</w:t>
      </w:r>
      <w:r>
        <w:t xml:space="preserve"> 5 – 16-bit temperatures all in Deg</w:t>
      </w:r>
      <w:r w:rsidR="005B22FA">
        <w:t>rees</w:t>
      </w:r>
      <w:r>
        <w:t xml:space="preserve"> F x 100.  Temperatures relate to the following sensors</w:t>
      </w:r>
      <w:r w:rsidR="005B22FA">
        <w:t xml:space="preserve">: </w:t>
      </w:r>
      <w:r>
        <w:t>Icemaker Mold, Icemaker cabinet, hot water 1, hot water 2, and spare respectively.</w:t>
      </w:r>
    </w:p>
    <w:p w14:paraId="66E97F51" w14:textId="77777777" w:rsidR="00540EE0" w:rsidRDefault="00540EE0" w:rsidP="00540EE0">
      <w:pPr>
        <w:pStyle w:val="ListParagraph"/>
        <w:numPr>
          <w:ilvl w:val="0"/>
          <w:numId w:val="2"/>
        </w:numPr>
      </w:pPr>
      <w:r>
        <w:t>Get Thermistor Summary Data 1 – Sent to Main Board</w:t>
      </w:r>
    </w:p>
    <w:p w14:paraId="26C63672" w14:textId="77777777" w:rsidR="00540EE0" w:rsidRDefault="00540EE0" w:rsidP="00540EE0">
      <w:pPr>
        <w:pStyle w:val="ListParagraph"/>
        <w:numPr>
          <w:ilvl w:val="1"/>
          <w:numId w:val="2"/>
        </w:numPr>
      </w:pPr>
      <w:r>
        <w:t>Purpose: 1 of several commands designed to query the average readings of various analog sensors (normally thermistors)</w:t>
      </w:r>
    </w:p>
    <w:p w14:paraId="1D237C19" w14:textId="77777777" w:rsidR="00540EE0" w:rsidRDefault="00540EE0" w:rsidP="00540EE0">
      <w:pPr>
        <w:pStyle w:val="ListParagraph"/>
        <w:numPr>
          <w:ilvl w:val="1"/>
          <w:numId w:val="2"/>
        </w:numPr>
      </w:pPr>
      <w:r>
        <w:t>Command: 0x34</w:t>
      </w:r>
    </w:p>
    <w:p w14:paraId="755C85E6" w14:textId="77777777" w:rsidR="00540EE0" w:rsidRDefault="00540EE0" w:rsidP="00540EE0">
      <w:pPr>
        <w:pStyle w:val="ListParagraph"/>
        <w:numPr>
          <w:ilvl w:val="1"/>
          <w:numId w:val="2"/>
        </w:numPr>
      </w:pPr>
      <w:r>
        <w:t xml:space="preserve">Data sent with command (beyond source address and command):  NA </w:t>
      </w:r>
    </w:p>
    <w:p w14:paraId="7989B8F2" w14:textId="77777777" w:rsidR="00540EE0" w:rsidRDefault="00540EE0" w:rsidP="00540EE0">
      <w:pPr>
        <w:pStyle w:val="ListParagraph"/>
        <w:numPr>
          <w:ilvl w:val="1"/>
          <w:numId w:val="2"/>
        </w:numPr>
      </w:pPr>
      <w:r w:rsidRPr="00393963">
        <w:t>Response:</w:t>
      </w:r>
      <w:r>
        <w:t xml:space="preserve"> </w:t>
      </w:r>
      <w:r w:rsidR="005B22FA">
        <w:t>6</w:t>
      </w:r>
      <w:r>
        <w:t xml:space="preserve"> – 16-bit temperatures all in Deg</w:t>
      </w:r>
      <w:r w:rsidR="005B22FA">
        <w:t>rees</w:t>
      </w:r>
      <w:r>
        <w:t xml:space="preserve"> F x 100.  Temperatures relate to the following sensors</w:t>
      </w:r>
      <w:r w:rsidR="005B22FA">
        <w:t xml:space="preserve">: </w:t>
      </w:r>
      <w:r w:rsidR="004F4FEB">
        <w:t xml:space="preserve">FF Average, FF1 Average, FF2 Average, FF Evaporator, FZ Average and FZ Evaporator </w:t>
      </w:r>
      <w:r>
        <w:t>respectively.</w:t>
      </w:r>
    </w:p>
    <w:p w14:paraId="33890770" w14:textId="77777777" w:rsidR="00F34DFC" w:rsidRDefault="00F34DFC" w:rsidP="00F34DFC">
      <w:pPr>
        <w:pStyle w:val="ListParagraph"/>
        <w:numPr>
          <w:ilvl w:val="0"/>
          <w:numId w:val="2"/>
        </w:numPr>
      </w:pPr>
      <w:r>
        <w:t>Get Thermistor Summary Data 2 – Sent to Main Board</w:t>
      </w:r>
    </w:p>
    <w:p w14:paraId="2AEF2057" w14:textId="77777777" w:rsidR="00F34DFC" w:rsidRDefault="00F34DFC" w:rsidP="00F34DFC">
      <w:pPr>
        <w:pStyle w:val="ListParagraph"/>
        <w:numPr>
          <w:ilvl w:val="1"/>
          <w:numId w:val="2"/>
        </w:numPr>
      </w:pPr>
      <w:r>
        <w:t>Purpose: 1 of several commands designed to query the average readings of various analog sensors (normally thermistors)</w:t>
      </w:r>
    </w:p>
    <w:p w14:paraId="32B87C7A" w14:textId="77777777" w:rsidR="00F34DFC" w:rsidRDefault="00F34DFC" w:rsidP="00F34DFC">
      <w:pPr>
        <w:pStyle w:val="ListParagraph"/>
        <w:numPr>
          <w:ilvl w:val="1"/>
          <w:numId w:val="2"/>
        </w:numPr>
      </w:pPr>
      <w:r>
        <w:t>Command: 0x35</w:t>
      </w:r>
    </w:p>
    <w:p w14:paraId="6A8C2A1C" w14:textId="77777777" w:rsidR="00F34DFC" w:rsidRDefault="00F34DFC" w:rsidP="00F34DFC">
      <w:pPr>
        <w:pStyle w:val="ListParagraph"/>
        <w:numPr>
          <w:ilvl w:val="1"/>
          <w:numId w:val="2"/>
        </w:numPr>
      </w:pPr>
      <w:r>
        <w:t xml:space="preserve">Data sent with command (beyond source address and command):  NA </w:t>
      </w:r>
    </w:p>
    <w:p w14:paraId="1E38738D" w14:textId="77777777" w:rsidR="00F34DFC" w:rsidRDefault="00F34DFC" w:rsidP="00F34DFC">
      <w:pPr>
        <w:pStyle w:val="ListParagraph"/>
        <w:numPr>
          <w:ilvl w:val="1"/>
          <w:numId w:val="2"/>
        </w:numPr>
      </w:pPr>
      <w:r w:rsidRPr="00393963">
        <w:t>Response:</w:t>
      </w:r>
      <w:r>
        <w:t xml:space="preserve"> 11 – 16-bit values related to sensor readings.  Temperatures in Degrees F x 100.  Sensors as follows:</w:t>
      </w:r>
    </w:p>
    <w:p w14:paraId="76B5B9F7" w14:textId="77777777" w:rsidR="00F34DFC" w:rsidRDefault="00F34DFC" w:rsidP="00F34DFC">
      <w:pPr>
        <w:pStyle w:val="ListParagraph"/>
        <w:numPr>
          <w:ilvl w:val="2"/>
          <w:numId w:val="2"/>
        </w:numPr>
      </w:pPr>
      <w:r>
        <w:t>Ambient Temperature</w:t>
      </w:r>
    </w:p>
    <w:p w14:paraId="34AC3F74" w14:textId="77777777" w:rsidR="00F34DFC" w:rsidRDefault="00F34DFC" w:rsidP="00F34DFC">
      <w:pPr>
        <w:pStyle w:val="ListParagraph"/>
        <w:numPr>
          <w:ilvl w:val="2"/>
          <w:numId w:val="2"/>
        </w:numPr>
      </w:pPr>
      <w:r>
        <w:t>Ambient humidity (0-100%)</w:t>
      </w:r>
    </w:p>
    <w:p w14:paraId="4F0B0F65" w14:textId="77777777" w:rsidR="00F34DFC" w:rsidRDefault="00F34DFC" w:rsidP="00F34DFC">
      <w:pPr>
        <w:pStyle w:val="ListParagraph"/>
        <w:numPr>
          <w:ilvl w:val="2"/>
          <w:numId w:val="2"/>
        </w:numPr>
      </w:pPr>
      <w:r>
        <w:t>Deli Pan temperature</w:t>
      </w:r>
    </w:p>
    <w:p w14:paraId="765A6FC1" w14:textId="77777777" w:rsidR="00F34DFC" w:rsidRDefault="00F34DFC" w:rsidP="00F34DFC">
      <w:pPr>
        <w:pStyle w:val="ListParagraph"/>
        <w:numPr>
          <w:ilvl w:val="2"/>
          <w:numId w:val="2"/>
        </w:numPr>
      </w:pPr>
      <w:r>
        <w:t>IM Mold Body Temperature</w:t>
      </w:r>
    </w:p>
    <w:p w14:paraId="067E25B2" w14:textId="77777777" w:rsidR="00F34DFC" w:rsidRDefault="00F34DFC" w:rsidP="00F34DFC">
      <w:pPr>
        <w:pStyle w:val="ListParagraph"/>
        <w:numPr>
          <w:ilvl w:val="2"/>
          <w:numId w:val="2"/>
        </w:numPr>
      </w:pPr>
      <w:r>
        <w:t>Convertible Drawer Temperature</w:t>
      </w:r>
    </w:p>
    <w:p w14:paraId="3078C467" w14:textId="77777777" w:rsidR="00F34DFC" w:rsidRDefault="00F34DFC" w:rsidP="00F34DFC">
      <w:pPr>
        <w:pStyle w:val="ListParagraph"/>
        <w:numPr>
          <w:ilvl w:val="2"/>
          <w:numId w:val="2"/>
        </w:numPr>
      </w:pPr>
      <w:r>
        <w:t>Reserved</w:t>
      </w:r>
    </w:p>
    <w:p w14:paraId="241379BD" w14:textId="77777777" w:rsidR="00F34DFC" w:rsidRDefault="00F34DFC" w:rsidP="00F34DFC">
      <w:pPr>
        <w:pStyle w:val="ListParagraph"/>
        <w:numPr>
          <w:ilvl w:val="2"/>
          <w:numId w:val="2"/>
        </w:numPr>
      </w:pPr>
      <w:r>
        <w:t>Voltage Monitor (Volts x100)</w:t>
      </w:r>
    </w:p>
    <w:p w14:paraId="1A3204BB" w14:textId="77777777" w:rsidR="00F34DFC" w:rsidRDefault="00F34DFC" w:rsidP="00F34DFC">
      <w:pPr>
        <w:pStyle w:val="ListParagraph"/>
        <w:numPr>
          <w:ilvl w:val="2"/>
          <w:numId w:val="2"/>
        </w:numPr>
      </w:pPr>
      <w:r>
        <w:t>Relay Drive Voltage (Volts x 100)</w:t>
      </w:r>
    </w:p>
    <w:p w14:paraId="0BEC2ED6" w14:textId="77777777" w:rsidR="00F34DFC" w:rsidRDefault="00F34DFC" w:rsidP="00F34DFC">
      <w:pPr>
        <w:pStyle w:val="ListParagraph"/>
        <w:numPr>
          <w:ilvl w:val="2"/>
          <w:numId w:val="2"/>
        </w:numPr>
      </w:pPr>
      <w:r>
        <w:t>Reserved</w:t>
      </w:r>
    </w:p>
    <w:p w14:paraId="7ECD845B" w14:textId="77777777" w:rsidR="00F34DFC" w:rsidRDefault="00F34DFC" w:rsidP="00F34DFC">
      <w:pPr>
        <w:pStyle w:val="ListParagraph"/>
        <w:numPr>
          <w:ilvl w:val="2"/>
          <w:numId w:val="2"/>
        </w:numPr>
      </w:pPr>
      <w:r>
        <w:t>ADC of current monitor Coarse</w:t>
      </w:r>
    </w:p>
    <w:p w14:paraId="2D5B953D" w14:textId="77777777" w:rsidR="00F34DFC" w:rsidRDefault="00F34DFC" w:rsidP="00F34DFC">
      <w:pPr>
        <w:pStyle w:val="ListParagraph"/>
        <w:numPr>
          <w:ilvl w:val="2"/>
          <w:numId w:val="2"/>
        </w:numPr>
      </w:pPr>
      <w:r>
        <w:t>ADC of current monitor Fine</w:t>
      </w:r>
    </w:p>
    <w:p w14:paraId="2D791A81" w14:textId="77777777" w:rsidR="006D5F16" w:rsidRDefault="006D5F16" w:rsidP="006D5F16">
      <w:pPr>
        <w:pStyle w:val="ListParagraph"/>
        <w:numPr>
          <w:ilvl w:val="0"/>
          <w:numId w:val="2"/>
        </w:numPr>
      </w:pPr>
      <w:r>
        <w:t xml:space="preserve">Get Door Board Info </w:t>
      </w:r>
    </w:p>
    <w:p w14:paraId="19FA9C6F" w14:textId="77777777" w:rsidR="006D5F16" w:rsidRDefault="006D5F16" w:rsidP="006D5F16">
      <w:pPr>
        <w:pStyle w:val="ListParagraph"/>
        <w:numPr>
          <w:ilvl w:val="1"/>
          <w:numId w:val="2"/>
        </w:numPr>
      </w:pPr>
      <w:r>
        <w:t>Purpose: Query status of door board sensors and loads.</w:t>
      </w:r>
    </w:p>
    <w:p w14:paraId="3E50126F" w14:textId="77777777" w:rsidR="006D5F16" w:rsidRDefault="006D5F16" w:rsidP="006D5F16">
      <w:pPr>
        <w:pStyle w:val="ListParagraph"/>
        <w:numPr>
          <w:ilvl w:val="1"/>
          <w:numId w:val="2"/>
        </w:numPr>
      </w:pPr>
      <w:r>
        <w:t>Command: 0x36</w:t>
      </w:r>
    </w:p>
    <w:p w14:paraId="20E00A70" w14:textId="77777777" w:rsidR="006D5F16" w:rsidRDefault="006D5F16" w:rsidP="006D5F16">
      <w:pPr>
        <w:pStyle w:val="ListParagraph"/>
        <w:numPr>
          <w:ilvl w:val="1"/>
          <w:numId w:val="2"/>
        </w:numPr>
      </w:pPr>
      <w:r>
        <w:t xml:space="preserve">Data sent with command (beyond source address and command):  NA </w:t>
      </w:r>
    </w:p>
    <w:p w14:paraId="4DFD238F" w14:textId="77777777" w:rsidR="006D5F16" w:rsidRDefault="006D5F16" w:rsidP="006D5F16">
      <w:pPr>
        <w:pStyle w:val="ListParagraph"/>
        <w:numPr>
          <w:ilvl w:val="1"/>
          <w:numId w:val="2"/>
        </w:numPr>
      </w:pPr>
      <w:r w:rsidRPr="00393963">
        <w:lastRenderedPageBreak/>
        <w:t>Response:</w:t>
      </w:r>
      <w:r>
        <w:t xml:space="preserve"> Various data related to the sensors and loads monitored/controlled by the door board.  Specific data as follows:</w:t>
      </w:r>
    </w:p>
    <w:p w14:paraId="0349F99F" w14:textId="62B534F3" w:rsidR="006D5F16" w:rsidRDefault="006D5F16" w:rsidP="006D5F16">
      <w:pPr>
        <w:pStyle w:val="ListParagraph"/>
        <w:numPr>
          <w:ilvl w:val="2"/>
          <w:numId w:val="2"/>
        </w:numPr>
      </w:pPr>
      <w:r>
        <w:t>[0-1] = Ice</w:t>
      </w:r>
      <w:r w:rsidR="00627673">
        <w:t xml:space="preserve"> </w:t>
      </w:r>
      <w:r>
        <w:t xml:space="preserve">Maker Mold </w:t>
      </w:r>
      <w:r w:rsidR="00627673">
        <w:t>Thermistor (</w:t>
      </w:r>
      <w:r>
        <w:t>DegFX100)</w:t>
      </w:r>
    </w:p>
    <w:p w14:paraId="47FA05FA" w14:textId="77777777" w:rsidR="006D5F16" w:rsidRDefault="006D5F16" w:rsidP="006D5F16">
      <w:pPr>
        <w:pStyle w:val="ListParagraph"/>
        <w:numPr>
          <w:ilvl w:val="2"/>
          <w:numId w:val="2"/>
        </w:numPr>
      </w:pPr>
      <w:r>
        <w:t>[2-3] = Ice Cab Thermistor (DegFX100)</w:t>
      </w:r>
    </w:p>
    <w:p w14:paraId="5DC43105" w14:textId="77777777" w:rsidR="006D5F16" w:rsidRDefault="006D5F16" w:rsidP="006D5F16">
      <w:pPr>
        <w:pStyle w:val="ListParagraph"/>
        <w:numPr>
          <w:ilvl w:val="2"/>
          <w:numId w:val="2"/>
        </w:numPr>
      </w:pPr>
      <w:r>
        <w:t>[4-5] = Hot Water Thermistor 1(DegFX100)</w:t>
      </w:r>
    </w:p>
    <w:p w14:paraId="4A997E8F" w14:textId="77777777" w:rsidR="006D5F16" w:rsidRDefault="006D5F16" w:rsidP="006D5F16">
      <w:pPr>
        <w:pStyle w:val="ListParagraph"/>
        <w:numPr>
          <w:ilvl w:val="2"/>
          <w:numId w:val="2"/>
        </w:numPr>
      </w:pPr>
      <w:r>
        <w:t>[6-7] =  Hot Water Thermistor 2 (DegFX100)</w:t>
      </w:r>
    </w:p>
    <w:p w14:paraId="7D990372" w14:textId="77777777" w:rsidR="006D5F16" w:rsidRDefault="006D5F16" w:rsidP="006D5F16">
      <w:pPr>
        <w:pStyle w:val="ListParagraph"/>
        <w:numPr>
          <w:ilvl w:val="2"/>
          <w:numId w:val="2"/>
        </w:numPr>
      </w:pPr>
      <w:r>
        <w:t>[8] = DC Switch State</w:t>
      </w:r>
    </w:p>
    <w:p w14:paraId="722621E6" w14:textId="316552E8" w:rsidR="006D5F16" w:rsidRDefault="006D5F16" w:rsidP="006D5F16">
      <w:pPr>
        <w:pStyle w:val="ListParagraph"/>
        <w:numPr>
          <w:ilvl w:val="3"/>
          <w:numId w:val="2"/>
        </w:numPr>
      </w:pPr>
      <w:r>
        <w:t xml:space="preserve">   Bit 0 = Ice</w:t>
      </w:r>
      <w:r w:rsidR="00627673">
        <w:t xml:space="preserve"> Maker Arm</w:t>
      </w:r>
      <w:r>
        <w:t xml:space="preserve"> Position Sensor (1 = Full)</w:t>
      </w:r>
    </w:p>
    <w:p w14:paraId="3BEF6D91" w14:textId="22E55E93" w:rsidR="006D5F16" w:rsidRDefault="006D5F16" w:rsidP="006D5F16">
      <w:pPr>
        <w:pStyle w:val="ListParagraph"/>
        <w:numPr>
          <w:ilvl w:val="3"/>
          <w:numId w:val="2"/>
        </w:numPr>
      </w:pPr>
      <w:r>
        <w:t xml:space="preserve">   Bit 1 = Icemaker Rake Pos</w:t>
      </w:r>
      <w:r w:rsidR="00627673">
        <w:t>ition</w:t>
      </w:r>
      <w:r>
        <w:t xml:space="preserve"> Sensor (1 = Home)</w:t>
      </w:r>
    </w:p>
    <w:p w14:paraId="6B4B14A3" w14:textId="686918B2" w:rsidR="006D5F16" w:rsidRDefault="006D5F16" w:rsidP="006D5F16">
      <w:pPr>
        <w:pStyle w:val="ListParagraph"/>
        <w:numPr>
          <w:ilvl w:val="3"/>
          <w:numId w:val="2"/>
        </w:numPr>
      </w:pPr>
      <w:r>
        <w:t xml:space="preserve">   Bit 2 = Disp</w:t>
      </w:r>
      <w:r w:rsidR="00627673">
        <w:t>enser</w:t>
      </w:r>
      <w:r>
        <w:t xml:space="preserve"> Cup Switch (1 = Pressed)</w:t>
      </w:r>
    </w:p>
    <w:p w14:paraId="3A639D90" w14:textId="77777777" w:rsidR="006D5F16" w:rsidRDefault="006D5F16" w:rsidP="006D5F16">
      <w:pPr>
        <w:pStyle w:val="ListParagraph"/>
        <w:numPr>
          <w:ilvl w:val="3"/>
          <w:numId w:val="2"/>
        </w:numPr>
      </w:pPr>
      <w:r>
        <w:t xml:space="preserve">   Bit 3 = Hot Water Cup Switch (1 = Pressed)</w:t>
      </w:r>
    </w:p>
    <w:p w14:paraId="1AA069F7" w14:textId="77777777" w:rsidR="006D5F16" w:rsidRDefault="006D5F16" w:rsidP="006D5F16">
      <w:pPr>
        <w:pStyle w:val="ListParagraph"/>
        <w:numPr>
          <w:ilvl w:val="3"/>
          <w:numId w:val="2"/>
        </w:numPr>
      </w:pPr>
      <w:r>
        <w:t xml:space="preserve">   Bit 4 = Hot Water Level Switch Input (1 = Full)</w:t>
      </w:r>
    </w:p>
    <w:p w14:paraId="170DFB9B" w14:textId="77777777" w:rsidR="006D5F16" w:rsidRDefault="006D5F16" w:rsidP="006D5F16">
      <w:pPr>
        <w:pStyle w:val="ListParagraph"/>
        <w:numPr>
          <w:ilvl w:val="3"/>
          <w:numId w:val="2"/>
        </w:numPr>
      </w:pPr>
      <w:r>
        <w:t xml:space="preserve">   Bit 5  = Over Current Detected Input 1</w:t>
      </w:r>
    </w:p>
    <w:p w14:paraId="0E7A18BE" w14:textId="77777777" w:rsidR="006D5F16" w:rsidRDefault="006D5F16" w:rsidP="006D5F16">
      <w:pPr>
        <w:pStyle w:val="ListParagraph"/>
        <w:numPr>
          <w:ilvl w:val="3"/>
          <w:numId w:val="2"/>
        </w:numPr>
      </w:pPr>
      <w:r>
        <w:t xml:space="preserve">   Bit 6  = Over Current Detected Input 2</w:t>
      </w:r>
    </w:p>
    <w:p w14:paraId="7D13E3AC" w14:textId="77777777" w:rsidR="006D5F16" w:rsidRDefault="006D5F16" w:rsidP="006D5F16">
      <w:pPr>
        <w:pStyle w:val="ListParagraph"/>
        <w:numPr>
          <w:ilvl w:val="3"/>
          <w:numId w:val="2"/>
        </w:numPr>
      </w:pPr>
      <w:r>
        <w:t xml:space="preserve">   Bit 7 = Unused</w:t>
      </w:r>
    </w:p>
    <w:p w14:paraId="7F123597" w14:textId="77777777" w:rsidR="006D5F16" w:rsidRDefault="006D5F16" w:rsidP="006D5F16">
      <w:pPr>
        <w:pStyle w:val="ListParagraph"/>
        <w:numPr>
          <w:ilvl w:val="2"/>
          <w:numId w:val="2"/>
        </w:numPr>
      </w:pPr>
      <w:r>
        <w:t>[9] = Relay Status</w:t>
      </w:r>
    </w:p>
    <w:p w14:paraId="789EE8A6" w14:textId="77777777" w:rsidR="006D5F16" w:rsidRDefault="006D5F16" w:rsidP="006D5F16">
      <w:pPr>
        <w:pStyle w:val="ListParagraph"/>
        <w:numPr>
          <w:ilvl w:val="3"/>
          <w:numId w:val="2"/>
        </w:numPr>
      </w:pPr>
      <w:r>
        <w:t xml:space="preserve"> Bit 0 = Auger Motor Direction</w:t>
      </w:r>
    </w:p>
    <w:p w14:paraId="03501FD2" w14:textId="77777777" w:rsidR="006D5F16" w:rsidRDefault="006D5F16" w:rsidP="006D5F16">
      <w:pPr>
        <w:pStyle w:val="ListParagraph"/>
        <w:numPr>
          <w:ilvl w:val="3"/>
          <w:numId w:val="2"/>
        </w:numPr>
      </w:pPr>
      <w:r>
        <w:t xml:space="preserve"> Bit 1 = Auger Motor Run</w:t>
      </w:r>
    </w:p>
    <w:p w14:paraId="33E163FA" w14:textId="77777777" w:rsidR="006D5F16" w:rsidRDefault="006D5F16" w:rsidP="006D5F16">
      <w:pPr>
        <w:pStyle w:val="ListParagraph"/>
        <w:numPr>
          <w:ilvl w:val="3"/>
          <w:numId w:val="2"/>
        </w:numPr>
      </w:pPr>
      <w:r>
        <w:t xml:space="preserve"> Bit 2 = Hot Water Valve</w:t>
      </w:r>
    </w:p>
    <w:p w14:paraId="68C53980" w14:textId="77777777" w:rsidR="006D5F16" w:rsidRDefault="006D5F16" w:rsidP="006D5F16">
      <w:pPr>
        <w:pStyle w:val="ListParagraph"/>
        <w:numPr>
          <w:ilvl w:val="3"/>
          <w:numId w:val="2"/>
        </w:numPr>
      </w:pPr>
      <w:r>
        <w:t xml:space="preserve"> Bit 3 = Ice Maker Mold Heater</w:t>
      </w:r>
    </w:p>
    <w:p w14:paraId="713BBF82" w14:textId="77777777" w:rsidR="006D5F16" w:rsidRDefault="006D5F16" w:rsidP="006D5F16">
      <w:pPr>
        <w:pStyle w:val="ListParagraph"/>
        <w:numPr>
          <w:ilvl w:val="3"/>
          <w:numId w:val="2"/>
        </w:numPr>
      </w:pPr>
      <w:r>
        <w:t xml:space="preserve"> Bit 4 = Ice Maker Water Valve</w:t>
      </w:r>
    </w:p>
    <w:p w14:paraId="1C2EE088" w14:textId="77777777" w:rsidR="006D5F16" w:rsidRDefault="006D5F16" w:rsidP="006D5F16">
      <w:pPr>
        <w:pStyle w:val="ListParagraph"/>
        <w:numPr>
          <w:ilvl w:val="3"/>
          <w:numId w:val="2"/>
        </w:numPr>
      </w:pPr>
      <w:r>
        <w:t xml:space="preserve"> Bit 5 = Ice Maker Rake Motor</w:t>
      </w:r>
    </w:p>
    <w:p w14:paraId="4D687016" w14:textId="77777777" w:rsidR="006D5F16" w:rsidRDefault="006D5F16" w:rsidP="006D5F16">
      <w:pPr>
        <w:pStyle w:val="ListParagraph"/>
        <w:numPr>
          <w:ilvl w:val="3"/>
          <w:numId w:val="2"/>
        </w:numPr>
      </w:pPr>
      <w:r>
        <w:t xml:space="preserve"> Bit 6 = </w:t>
      </w:r>
      <w:r w:rsidR="0054496A">
        <w:t>Dispenser</w:t>
      </w:r>
      <w:r>
        <w:t xml:space="preserve"> Water Valve</w:t>
      </w:r>
    </w:p>
    <w:p w14:paraId="3AA0DC0D" w14:textId="77777777" w:rsidR="006D5F16" w:rsidRDefault="006D5F16" w:rsidP="006D5F16">
      <w:pPr>
        <w:pStyle w:val="ListParagraph"/>
        <w:numPr>
          <w:ilvl w:val="3"/>
          <w:numId w:val="2"/>
        </w:numPr>
      </w:pPr>
      <w:r>
        <w:t xml:space="preserve"> Bit 7 = Hot Water Heater</w:t>
      </w:r>
    </w:p>
    <w:p w14:paraId="4826B351" w14:textId="77777777" w:rsidR="006D5F16" w:rsidRDefault="006D5F16" w:rsidP="006D5F16">
      <w:pPr>
        <w:pStyle w:val="ListParagraph"/>
        <w:numPr>
          <w:ilvl w:val="2"/>
          <w:numId w:val="2"/>
        </w:numPr>
      </w:pPr>
      <w:r>
        <w:t>[10] - Duct Door Status (1 = Open, 0 = Closed)</w:t>
      </w:r>
    </w:p>
    <w:p w14:paraId="0FBA070A" w14:textId="77777777" w:rsidR="006D5F16" w:rsidRDefault="006D5F16" w:rsidP="006D5F16">
      <w:pPr>
        <w:pStyle w:val="ListParagraph"/>
        <w:numPr>
          <w:ilvl w:val="2"/>
          <w:numId w:val="2"/>
        </w:numPr>
      </w:pPr>
      <w:r>
        <w:t xml:space="preserve">[11] </w:t>
      </w:r>
      <w:r w:rsidR="000C4C18">
        <w:t>–</w:t>
      </w:r>
      <w:r>
        <w:t xml:space="preserve"> Ice</w:t>
      </w:r>
      <w:r w:rsidR="000C4C18">
        <w:t>m</w:t>
      </w:r>
      <w:r>
        <w:t>aker State Selection</w:t>
      </w:r>
    </w:p>
    <w:p w14:paraId="6EACD196" w14:textId="77777777" w:rsidR="006D5F16" w:rsidRDefault="006D5F16" w:rsidP="006D5F16">
      <w:pPr>
        <w:pStyle w:val="ListParagraph"/>
        <w:numPr>
          <w:ilvl w:val="2"/>
          <w:numId w:val="2"/>
        </w:numPr>
      </w:pPr>
      <w:r>
        <w:t xml:space="preserve">[12] </w:t>
      </w:r>
      <w:r w:rsidR="000C4C18">
        <w:t>–</w:t>
      </w:r>
      <w:r>
        <w:t xml:space="preserve"> Icemaker Operational State</w:t>
      </w:r>
    </w:p>
    <w:p w14:paraId="76F16837" w14:textId="77777777" w:rsidR="006D5F16" w:rsidRDefault="006D5F16" w:rsidP="006D5F16">
      <w:pPr>
        <w:pStyle w:val="ListParagraph"/>
        <w:numPr>
          <w:ilvl w:val="2"/>
          <w:numId w:val="2"/>
        </w:numPr>
      </w:pPr>
      <w:r>
        <w:t>[13] - Relay watchdog current state</w:t>
      </w:r>
    </w:p>
    <w:p w14:paraId="26380895" w14:textId="77777777" w:rsidR="0047546C" w:rsidRDefault="0047546C" w:rsidP="0047546C">
      <w:pPr>
        <w:pStyle w:val="ListParagraph"/>
        <w:numPr>
          <w:ilvl w:val="0"/>
          <w:numId w:val="2"/>
        </w:numPr>
      </w:pPr>
      <w:r>
        <w:t>Get Turbo Mode Sta</w:t>
      </w:r>
      <w:r w:rsidR="005D3F52">
        <w:t>tus</w:t>
      </w:r>
    </w:p>
    <w:p w14:paraId="4EAE06AF" w14:textId="77777777" w:rsidR="0047546C" w:rsidRDefault="0047546C" w:rsidP="0047546C">
      <w:pPr>
        <w:pStyle w:val="ListParagraph"/>
        <w:numPr>
          <w:ilvl w:val="1"/>
          <w:numId w:val="2"/>
        </w:numPr>
      </w:pPr>
      <w:r>
        <w:t>Purpose: Command to query the state for of some special user se</w:t>
      </w:r>
      <w:r w:rsidR="00B454BF">
        <w:t>lec</w:t>
      </w:r>
      <w:r>
        <w:t>table modes.</w:t>
      </w:r>
    </w:p>
    <w:p w14:paraId="05433727" w14:textId="77777777" w:rsidR="0047546C" w:rsidRDefault="0047546C" w:rsidP="0047546C">
      <w:pPr>
        <w:pStyle w:val="ListParagraph"/>
        <w:numPr>
          <w:ilvl w:val="1"/>
          <w:numId w:val="2"/>
        </w:numPr>
      </w:pPr>
      <w:r>
        <w:t>Command: 0x55</w:t>
      </w:r>
    </w:p>
    <w:p w14:paraId="7EA782E5" w14:textId="77777777" w:rsidR="0047546C" w:rsidRDefault="0047546C" w:rsidP="0047546C">
      <w:pPr>
        <w:pStyle w:val="ListParagraph"/>
        <w:numPr>
          <w:ilvl w:val="1"/>
          <w:numId w:val="2"/>
        </w:numPr>
      </w:pPr>
      <w:r>
        <w:t xml:space="preserve">Data sent with command (beyond source address and command):  NA </w:t>
      </w:r>
    </w:p>
    <w:p w14:paraId="7B558014" w14:textId="77777777" w:rsidR="0047546C" w:rsidRDefault="0047546C" w:rsidP="0047546C">
      <w:pPr>
        <w:pStyle w:val="ListParagraph"/>
        <w:numPr>
          <w:ilvl w:val="1"/>
          <w:numId w:val="2"/>
        </w:numPr>
      </w:pPr>
      <w:r w:rsidRPr="00393963">
        <w:t>Response:</w:t>
      </w:r>
      <w:r>
        <w:t xml:space="preserve"> Single byte response that is encoded to show the active state of some special modes.  Bits encoded as follows:</w:t>
      </w:r>
    </w:p>
    <w:p w14:paraId="1A1F66E5" w14:textId="3493823B" w:rsidR="0047546C" w:rsidRDefault="0047546C" w:rsidP="0047546C">
      <w:pPr>
        <w:pStyle w:val="ListParagraph"/>
        <w:numPr>
          <w:ilvl w:val="2"/>
          <w:numId w:val="2"/>
        </w:numPr>
      </w:pPr>
      <w:r>
        <w:t xml:space="preserve">   Bit 0 -</w:t>
      </w:r>
      <w:r w:rsidR="00627673">
        <w:t>&gt; 1</w:t>
      </w:r>
      <w:r>
        <w:t xml:space="preserve"> = Turbo</w:t>
      </w:r>
      <w:r w:rsidR="00627673">
        <w:t xml:space="preserve"> </w:t>
      </w:r>
      <w:r>
        <w:t>Cool Active</w:t>
      </w:r>
    </w:p>
    <w:p w14:paraId="41BB1AC2" w14:textId="54D64773" w:rsidR="0047546C" w:rsidRDefault="0047546C" w:rsidP="0047546C">
      <w:pPr>
        <w:pStyle w:val="ListParagraph"/>
        <w:numPr>
          <w:ilvl w:val="2"/>
          <w:numId w:val="2"/>
        </w:numPr>
      </w:pPr>
      <w:r>
        <w:t xml:space="preserve">   Bit 1 -</w:t>
      </w:r>
      <w:r w:rsidR="00627673">
        <w:t>&gt; 1</w:t>
      </w:r>
      <w:r>
        <w:t xml:space="preserve"> = Turbo</w:t>
      </w:r>
      <w:r w:rsidR="00627673">
        <w:t xml:space="preserve"> </w:t>
      </w:r>
      <w:r>
        <w:t>Freeze Active</w:t>
      </w:r>
    </w:p>
    <w:p w14:paraId="41FE6DD3" w14:textId="34181C3A" w:rsidR="0047546C" w:rsidRDefault="0047546C" w:rsidP="0047546C">
      <w:pPr>
        <w:pStyle w:val="ListParagraph"/>
        <w:numPr>
          <w:ilvl w:val="2"/>
          <w:numId w:val="2"/>
        </w:numPr>
      </w:pPr>
      <w:r>
        <w:t xml:space="preserve">   Bit 2 -</w:t>
      </w:r>
      <w:r w:rsidR="00627673">
        <w:t>&gt; 1</w:t>
      </w:r>
      <w:r>
        <w:t xml:space="preserve"> = Quick</w:t>
      </w:r>
      <w:r w:rsidR="00627673">
        <w:t xml:space="preserve"> </w:t>
      </w:r>
      <w:r>
        <w:t>Ice Active</w:t>
      </w:r>
    </w:p>
    <w:p w14:paraId="58C82053" w14:textId="1BFFA887" w:rsidR="0047546C" w:rsidRDefault="0047546C" w:rsidP="0047546C">
      <w:pPr>
        <w:pStyle w:val="ListParagraph"/>
        <w:numPr>
          <w:ilvl w:val="2"/>
          <w:numId w:val="2"/>
        </w:numPr>
      </w:pPr>
      <w:r>
        <w:t xml:space="preserve">   Bit 3 -&gt; 1 = Odor Remover</w:t>
      </w:r>
    </w:p>
    <w:p w14:paraId="108D06D8" w14:textId="77777777" w:rsidR="005D3F52" w:rsidRDefault="005D3F52" w:rsidP="005D3F52">
      <w:pPr>
        <w:pStyle w:val="ListParagraph"/>
        <w:numPr>
          <w:ilvl w:val="0"/>
          <w:numId w:val="2"/>
        </w:numPr>
      </w:pPr>
      <w:r>
        <w:t xml:space="preserve">Move Valve command </w:t>
      </w:r>
    </w:p>
    <w:p w14:paraId="0D4C3529" w14:textId="0FAEDB14" w:rsidR="005D3F52" w:rsidRDefault="005D3F52" w:rsidP="005D3F52">
      <w:pPr>
        <w:pStyle w:val="ListParagraph"/>
        <w:numPr>
          <w:ilvl w:val="1"/>
          <w:numId w:val="2"/>
        </w:numPr>
      </w:pPr>
      <w:r>
        <w:t xml:space="preserve">Purpose: Test command to move the valve position that applies only during </w:t>
      </w:r>
      <w:r w:rsidR="00627673">
        <w:t>N</w:t>
      </w:r>
      <w:r>
        <w:t xml:space="preserve">ative </w:t>
      </w:r>
      <w:r w:rsidR="00627673">
        <w:t>M</w:t>
      </w:r>
      <w:r>
        <w:t xml:space="preserve">odes for dual evaporator systems.  </w:t>
      </w:r>
    </w:p>
    <w:p w14:paraId="3FA00B36" w14:textId="77777777" w:rsidR="005D3F52" w:rsidRDefault="005D3F52" w:rsidP="005D3F52">
      <w:pPr>
        <w:pStyle w:val="ListParagraph"/>
        <w:numPr>
          <w:ilvl w:val="1"/>
          <w:numId w:val="2"/>
        </w:numPr>
      </w:pPr>
      <w:r>
        <w:t>Command: 0x59</w:t>
      </w:r>
    </w:p>
    <w:p w14:paraId="79DADB9F" w14:textId="77777777" w:rsidR="005D3F52" w:rsidRDefault="005D3F52" w:rsidP="005D3F52">
      <w:pPr>
        <w:pStyle w:val="ListParagraph"/>
        <w:numPr>
          <w:ilvl w:val="1"/>
          <w:numId w:val="2"/>
        </w:numPr>
      </w:pPr>
      <w:r>
        <w:lastRenderedPageBreak/>
        <w:t xml:space="preserve">Data sent with command (beyond source address and command):  Single byte indicating desired valve position.  Valid positions are </w:t>
      </w:r>
      <w:r w:rsidR="006F7C18">
        <w:t xml:space="preserve">A-D, and Home </w:t>
      </w:r>
      <w:r>
        <w:t>(0,</w:t>
      </w:r>
      <w:r w:rsidR="006F7C18">
        <w:t xml:space="preserve"> </w:t>
      </w:r>
      <w:r>
        <w:t>1,</w:t>
      </w:r>
      <w:r w:rsidR="006F7C18">
        <w:t xml:space="preserve"> </w:t>
      </w:r>
      <w:r>
        <w:t>2,</w:t>
      </w:r>
      <w:r w:rsidR="006F7C18">
        <w:t xml:space="preserve"> </w:t>
      </w:r>
      <w:r>
        <w:t>3,</w:t>
      </w:r>
      <w:r w:rsidR="006F7C18">
        <w:t xml:space="preserve"> </w:t>
      </w:r>
      <w:r>
        <w:t>9)</w:t>
      </w:r>
      <w:r w:rsidR="006F7C18">
        <w:t xml:space="preserve"> t</w:t>
      </w:r>
      <w:r>
        <w:t>hat correspond to FF only</w:t>
      </w:r>
      <w:r w:rsidR="007B2977">
        <w:t xml:space="preserve"> (A)</w:t>
      </w:r>
      <w:r>
        <w:t>, FZ only</w:t>
      </w:r>
      <w:r w:rsidR="007B2977">
        <w:t xml:space="preserve"> (B)</w:t>
      </w:r>
      <w:r w:rsidR="006F7C18">
        <w:t xml:space="preserve">, </w:t>
      </w:r>
      <w:r>
        <w:t xml:space="preserve"> FF+FZ</w:t>
      </w:r>
      <w:r w:rsidR="007B2977">
        <w:t xml:space="preserve"> (C)</w:t>
      </w:r>
      <w:r>
        <w:t>,</w:t>
      </w:r>
      <w:r w:rsidR="006F7C18">
        <w:t xml:space="preserve"> All closed</w:t>
      </w:r>
      <w:r w:rsidR="007B2977">
        <w:t xml:space="preserve"> (D)</w:t>
      </w:r>
      <w:r w:rsidR="006F7C18">
        <w:t xml:space="preserve">, </w:t>
      </w:r>
      <w:r>
        <w:t xml:space="preserve"> and Home position respectively.</w:t>
      </w:r>
      <w:r w:rsidR="006F7C18">
        <w:t xml:space="preserve">  Not all positions will apply on all models.</w:t>
      </w:r>
    </w:p>
    <w:p w14:paraId="5C286E20" w14:textId="77777777" w:rsidR="005D3F52" w:rsidRDefault="005D3F52" w:rsidP="005D3F52">
      <w:pPr>
        <w:pStyle w:val="ListParagraph"/>
        <w:numPr>
          <w:ilvl w:val="1"/>
          <w:numId w:val="2"/>
        </w:numPr>
      </w:pPr>
      <w:r w:rsidRPr="00393963">
        <w:t>Response:</w:t>
      </w:r>
      <w:r w:rsidR="00B454BF">
        <w:t xml:space="preserve"> NA</w:t>
      </w:r>
    </w:p>
    <w:p w14:paraId="1615BC23" w14:textId="77777777" w:rsidR="005D3F52" w:rsidRDefault="00B454BF" w:rsidP="00F34DFC">
      <w:pPr>
        <w:pStyle w:val="ListParagraph"/>
        <w:numPr>
          <w:ilvl w:val="0"/>
          <w:numId w:val="2"/>
        </w:numPr>
      </w:pPr>
      <w:r>
        <w:t xml:space="preserve">Get Ice Cabinet Status </w:t>
      </w:r>
    </w:p>
    <w:p w14:paraId="5ADF3D84" w14:textId="77777777" w:rsidR="00B454BF" w:rsidRDefault="00B454BF" w:rsidP="00B454BF">
      <w:pPr>
        <w:pStyle w:val="ListParagraph"/>
        <w:numPr>
          <w:ilvl w:val="1"/>
          <w:numId w:val="2"/>
        </w:numPr>
      </w:pPr>
      <w:r>
        <w:t>Purpose: Query the S</w:t>
      </w:r>
      <w:r w:rsidR="00676DB1">
        <w:t>tatus information related to the ice cabinet.</w:t>
      </w:r>
    </w:p>
    <w:p w14:paraId="4147D0A3" w14:textId="77777777" w:rsidR="00B454BF" w:rsidRDefault="00B454BF" w:rsidP="00B454BF">
      <w:pPr>
        <w:pStyle w:val="ListParagraph"/>
        <w:numPr>
          <w:ilvl w:val="1"/>
          <w:numId w:val="2"/>
        </w:numPr>
      </w:pPr>
      <w:r>
        <w:t>Command: 0x5E</w:t>
      </w:r>
    </w:p>
    <w:p w14:paraId="7B1BD554" w14:textId="77777777" w:rsidR="00B454BF" w:rsidRDefault="00B454BF" w:rsidP="00B454BF">
      <w:pPr>
        <w:pStyle w:val="ListParagraph"/>
        <w:numPr>
          <w:ilvl w:val="1"/>
          <w:numId w:val="2"/>
        </w:numPr>
      </w:pPr>
      <w:r>
        <w:t>Data sent with command (beyond source address and command):</w:t>
      </w:r>
      <w:r w:rsidR="00676DB1">
        <w:t>NA</w:t>
      </w:r>
    </w:p>
    <w:p w14:paraId="75D3E8BB" w14:textId="77777777" w:rsidR="00B454BF" w:rsidRDefault="00B454BF" w:rsidP="00B454BF">
      <w:pPr>
        <w:pStyle w:val="ListParagraph"/>
        <w:numPr>
          <w:ilvl w:val="1"/>
          <w:numId w:val="2"/>
        </w:numPr>
      </w:pPr>
      <w:r w:rsidRPr="00393963">
        <w:t>Response:</w:t>
      </w:r>
      <w:r>
        <w:t xml:space="preserve"> </w:t>
      </w:r>
      <w:r w:rsidR="00676DB1">
        <w:t>Data related to the operation of the main board controlled icemaker.  22 bytes total as follows:</w:t>
      </w:r>
    </w:p>
    <w:p w14:paraId="5D943974" w14:textId="77777777" w:rsidR="00676DB1" w:rsidRDefault="00676DB1" w:rsidP="00676DB1">
      <w:pPr>
        <w:pStyle w:val="ListParagraph"/>
        <w:numPr>
          <w:ilvl w:val="2"/>
          <w:numId w:val="2"/>
        </w:numPr>
      </w:pPr>
      <w:r>
        <w:t>[0] = Fan Speed -    0 = Off, 1 = Low, 2 = Med, 3 = High, 8 = Max</w:t>
      </w:r>
    </w:p>
    <w:p w14:paraId="1A6D0A28" w14:textId="77777777" w:rsidR="00676DB1" w:rsidRDefault="00676DB1" w:rsidP="00676DB1">
      <w:pPr>
        <w:pStyle w:val="ListParagraph"/>
        <w:numPr>
          <w:ilvl w:val="2"/>
          <w:numId w:val="2"/>
        </w:numPr>
      </w:pPr>
      <w:r>
        <w:t>[1] = Heater Status</w:t>
      </w:r>
    </w:p>
    <w:p w14:paraId="642B7366" w14:textId="77777777" w:rsidR="00676DB1" w:rsidRDefault="00676DB1" w:rsidP="00676DB1">
      <w:pPr>
        <w:pStyle w:val="ListParagraph"/>
        <w:numPr>
          <w:ilvl w:val="3"/>
          <w:numId w:val="2"/>
        </w:numPr>
      </w:pPr>
      <w:r>
        <w:t>Bit 2 = Fresh Food Duct Heater (1 = ON) (IID Models Only)</w:t>
      </w:r>
    </w:p>
    <w:p w14:paraId="71F70C35" w14:textId="421738AD" w:rsidR="00676DB1" w:rsidRDefault="00676DB1" w:rsidP="00676DB1">
      <w:pPr>
        <w:pStyle w:val="ListParagraph"/>
        <w:numPr>
          <w:ilvl w:val="3"/>
          <w:numId w:val="2"/>
        </w:numPr>
      </w:pPr>
      <w:r>
        <w:t>Bit 1 = Air</w:t>
      </w:r>
      <w:r w:rsidR="00627673">
        <w:t xml:space="preserve"> </w:t>
      </w:r>
      <w:r>
        <w:t>Duct Heater Status (1 = On)</w:t>
      </w:r>
    </w:p>
    <w:p w14:paraId="2D9C4CA2" w14:textId="77777777" w:rsidR="00676DB1" w:rsidRDefault="00676DB1" w:rsidP="00676DB1">
      <w:pPr>
        <w:pStyle w:val="ListParagraph"/>
        <w:numPr>
          <w:ilvl w:val="3"/>
          <w:numId w:val="2"/>
        </w:numPr>
      </w:pPr>
      <w:r>
        <w:t>Bit 0 = Fill Tube Heater (1 = On)</w:t>
      </w:r>
    </w:p>
    <w:p w14:paraId="6034B499" w14:textId="77777777" w:rsidR="00676DB1" w:rsidRDefault="00676DB1" w:rsidP="00676DB1">
      <w:pPr>
        <w:pStyle w:val="ListParagraph"/>
        <w:numPr>
          <w:ilvl w:val="2"/>
          <w:numId w:val="2"/>
        </w:numPr>
      </w:pPr>
      <w:r>
        <w:t>[2] = Ice In Door Control State - where</w:t>
      </w:r>
    </w:p>
    <w:p w14:paraId="610131F0" w14:textId="77777777" w:rsidR="00676DB1" w:rsidRDefault="00676DB1" w:rsidP="00676DB1">
      <w:pPr>
        <w:pStyle w:val="ListParagraph"/>
        <w:numPr>
          <w:ilvl w:val="3"/>
          <w:numId w:val="2"/>
        </w:numPr>
      </w:pPr>
      <w:r>
        <w:t>0 = Disabled</w:t>
      </w:r>
    </w:p>
    <w:p w14:paraId="05E5B4A9" w14:textId="77777777" w:rsidR="00676DB1" w:rsidRDefault="00676DB1" w:rsidP="00676DB1">
      <w:pPr>
        <w:pStyle w:val="ListParagraph"/>
        <w:numPr>
          <w:ilvl w:val="3"/>
          <w:numId w:val="2"/>
        </w:numPr>
      </w:pPr>
      <w:r>
        <w:t>1 = Startup</w:t>
      </w:r>
    </w:p>
    <w:p w14:paraId="58505D28" w14:textId="77777777" w:rsidR="00676DB1" w:rsidRDefault="00676DB1" w:rsidP="00676DB1">
      <w:pPr>
        <w:pStyle w:val="ListParagraph"/>
        <w:numPr>
          <w:ilvl w:val="3"/>
          <w:numId w:val="2"/>
        </w:numPr>
      </w:pPr>
      <w:r>
        <w:t>2 = Ice Formation Select</w:t>
      </w:r>
    </w:p>
    <w:p w14:paraId="1E12B65A" w14:textId="0FE61759" w:rsidR="00676DB1" w:rsidRDefault="00676DB1" w:rsidP="00676DB1">
      <w:pPr>
        <w:pStyle w:val="ListParagraph"/>
        <w:numPr>
          <w:ilvl w:val="3"/>
          <w:numId w:val="2"/>
        </w:numPr>
      </w:pPr>
      <w:r>
        <w:t>3 = Ice</w:t>
      </w:r>
      <w:r w:rsidR="00627673">
        <w:t xml:space="preserve"> </w:t>
      </w:r>
      <w:r>
        <w:t xml:space="preserve">Formation Fallback, </w:t>
      </w:r>
    </w:p>
    <w:p w14:paraId="4EEA66F9" w14:textId="357EA12B" w:rsidR="00676DB1" w:rsidRDefault="00676DB1" w:rsidP="00676DB1">
      <w:pPr>
        <w:pStyle w:val="ListParagraph"/>
        <w:numPr>
          <w:ilvl w:val="3"/>
          <w:numId w:val="2"/>
        </w:numPr>
      </w:pPr>
      <w:r>
        <w:t>4 = Ice</w:t>
      </w:r>
      <w:r w:rsidR="00627673">
        <w:t xml:space="preserve"> </w:t>
      </w:r>
      <w:r>
        <w:t>Formation</w:t>
      </w:r>
      <w:r w:rsidR="00627673">
        <w:t xml:space="preserve"> </w:t>
      </w:r>
      <w:r>
        <w:t>Thermistor</w:t>
      </w:r>
    </w:p>
    <w:p w14:paraId="117D34DA" w14:textId="7748CF60" w:rsidR="00676DB1" w:rsidRDefault="00676DB1" w:rsidP="00676DB1">
      <w:pPr>
        <w:pStyle w:val="ListParagraph"/>
        <w:numPr>
          <w:ilvl w:val="3"/>
          <w:numId w:val="2"/>
        </w:numPr>
      </w:pPr>
      <w:r>
        <w:t xml:space="preserve">5 = Ice </w:t>
      </w:r>
      <w:r w:rsidR="00627673">
        <w:t xml:space="preserve">Maintenance </w:t>
      </w:r>
      <w:r>
        <w:t xml:space="preserve">Selection, </w:t>
      </w:r>
    </w:p>
    <w:p w14:paraId="0B61533C" w14:textId="5F1F8A19" w:rsidR="00676DB1" w:rsidRDefault="00676DB1" w:rsidP="00676DB1">
      <w:pPr>
        <w:pStyle w:val="ListParagraph"/>
        <w:numPr>
          <w:ilvl w:val="3"/>
          <w:numId w:val="2"/>
        </w:numPr>
      </w:pPr>
      <w:r>
        <w:t xml:space="preserve">6 = Ice </w:t>
      </w:r>
      <w:r w:rsidR="00627673">
        <w:t xml:space="preserve">Maintenance </w:t>
      </w:r>
      <w:r>
        <w:t xml:space="preserve">Fallback   </w:t>
      </w:r>
    </w:p>
    <w:p w14:paraId="2FC2D594" w14:textId="206B8BA9" w:rsidR="00676DB1" w:rsidRDefault="00676DB1" w:rsidP="00676DB1">
      <w:pPr>
        <w:pStyle w:val="ListParagraph"/>
        <w:numPr>
          <w:ilvl w:val="3"/>
          <w:numId w:val="2"/>
        </w:numPr>
      </w:pPr>
      <w:r>
        <w:t xml:space="preserve">7 </w:t>
      </w:r>
      <w:r w:rsidR="00D878A2">
        <w:t>= Ice</w:t>
      </w:r>
      <w:r>
        <w:t xml:space="preserve"> </w:t>
      </w:r>
      <w:r w:rsidR="00D878A2">
        <w:t>Maintenance</w:t>
      </w:r>
      <w:r w:rsidR="00627673">
        <w:t xml:space="preserve"> </w:t>
      </w:r>
      <w:r>
        <w:t xml:space="preserve">Thermistor, </w:t>
      </w:r>
    </w:p>
    <w:p w14:paraId="60884BC1" w14:textId="77777777" w:rsidR="00676DB1" w:rsidRDefault="00676DB1" w:rsidP="00676DB1">
      <w:pPr>
        <w:pStyle w:val="ListParagraph"/>
        <w:numPr>
          <w:ilvl w:val="3"/>
          <w:numId w:val="2"/>
        </w:numPr>
      </w:pPr>
      <w:r>
        <w:t>8 = Ice Hardening</w:t>
      </w:r>
    </w:p>
    <w:p w14:paraId="67CF25C5" w14:textId="77777777" w:rsidR="00676DB1" w:rsidRDefault="00676DB1" w:rsidP="00676DB1">
      <w:pPr>
        <w:pStyle w:val="ListParagraph"/>
        <w:numPr>
          <w:ilvl w:val="2"/>
          <w:numId w:val="2"/>
        </w:numPr>
      </w:pPr>
      <w:r>
        <w:t>[3-4] = MSB, LSB FF Door Decrement Counter for Ice Hardening.</w:t>
      </w:r>
    </w:p>
    <w:p w14:paraId="10E8DDAC" w14:textId="7B4E15AF" w:rsidR="00676DB1" w:rsidRDefault="00676DB1" w:rsidP="00676DB1">
      <w:pPr>
        <w:pStyle w:val="ListParagraph"/>
        <w:numPr>
          <w:ilvl w:val="2"/>
          <w:numId w:val="2"/>
        </w:numPr>
      </w:pPr>
      <w:r>
        <w:t xml:space="preserve">[5-6] = </w:t>
      </w:r>
      <w:r w:rsidR="00D878A2">
        <w:t xml:space="preserve">Ice Box (IB) </w:t>
      </w:r>
      <w:r>
        <w:t>Fan New Average [MSB, LSB] in %DC * 100</w:t>
      </w:r>
    </w:p>
    <w:p w14:paraId="508CC090" w14:textId="7703E5E0" w:rsidR="00676DB1" w:rsidRDefault="00676DB1" w:rsidP="00676DB1">
      <w:pPr>
        <w:pStyle w:val="ListParagraph"/>
        <w:numPr>
          <w:ilvl w:val="2"/>
          <w:numId w:val="2"/>
        </w:numPr>
      </w:pPr>
      <w:r>
        <w:t xml:space="preserve">[7-8] = </w:t>
      </w:r>
      <w:r w:rsidR="00D878A2">
        <w:t xml:space="preserve">Ice Box </w:t>
      </w:r>
      <w:r>
        <w:t>F</w:t>
      </w:r>
      <w:r w:rsidR="0007129F">
        <w:t xml:space="preserve">an </w:t>
      </w:r>
      <w:r>
        <w:t>A</w:t>
      </w:r>
      <w:r w:rsidR="0007129F">
        <w:t>verage</w:t>
      </w:r>
      <w:r>
        <w:t xml:space="preserve"> [MSB, LSB] in %DC * 100</w:t>
      </w:r>
    </w:p>
    <w:p w14:paraId="42C42D2D" w14:textId="77777777" w:rsidR="00676DB1" w:rsidRDefault="00676DB1" w:rsidP="00676DB1">
      <w:pPr>
        <w:pStyle w:val="ListParagraph"/>
        <w:numPr>
          <w:ilvl w:val="2"/>
          <w:numId w:val="2"/>
        </w:numPr>
      </w:pPr>
      <w:r>
        <w:t>[9-10] = IB Run Target Actual [MSB, LSB] in %DC * 100</w:t>
      </w:r>
    </w:p>
    <w:p w14:paraId="7B060185" w14:textId="77777777" w:rsidR="00676DB1" w:rsidRDefault="00676DB1" w:rsidP="00676DB1">
      <w:pPr>
        <w:pStyle w:val="ListParagraph"/>
        <w:numPr>
          <w:ilvl w:val="2"/>
          <w:numId w:val="2"/>
        </w:numPr>
      </w:pPr>
      <w:r>
        <w:t>[11-12] = IB Run Time Percentage [MSB, LSB] in %DC * 100</w:t>
      </w:r>
    </w:p>
    <w:p w14:paraId="307533EB" w14:textId="2B9B5191" w:rsidR="00676DB1" w:rsidRDefault="00676DB1" w:rsidP="00676DB1">
      <w:pPr>
        <w:pStyle w:val="ListParagraph"/>
        <w:numPr>
          <w:ilvl w:val="2"/>
          <w:numId w:val="2"/>
        </w:numPr>
      </w:pPr>
      <w:r>
        <w:t>[13-14] = IB Adjusted Set</w:t>
      </w:r>
      <w:r w:rsidR="00D878A2">
        <w:t xml:space="preserve"> </w:t>
      </w:r>
      <w:r>
        <w:t>point (DegFX100)</w:t>
      </w:r>
    </w:p>
    <w:p w14:paraId="1B5587BA" w14:textId="77777777" w:rsidR="00676DB1" w:rsidRDefault="00676DB1" w:rsidP="00676DB1">
      <w:pPr>
        <w:pStyle w:val="ListParagraph"/>
        <w:numPr>
          <w:ilvl w:val="2"/>
          <w:numId w:val="2"/>
        </w:numPr>
      </w:pPr>
      <w:r>
        <w:t>[15-16] = IB Shift (DegFX100)</w:t>
      </w:r>
    </w:p>
    <w:p w14:paraId="3B44BDBE" w14:textId="77777777" w:rsidR="00676DB1" w:rsidRDefault="00676DB1" w:rsidP="00676DB1">
      <w:pPr>
        <w:pStyle w:val="ListParagraph"/>
        <w:numPr>
          <w:ilvl w:val="2"/>
          <w:numId w:val="2"/>
        </w:numPr>
      </w:pPr>
      <w:r>
        <w:t>[17-18] = Long Term Average (DegFX100)</w:t>
      </w:r>
    </w:p>
    <w:p w14:paraId="572FED53" w14:textId="77777777" w:rsidR="00676DB1" w:rsidRDefault="00676DB1" w:rsidP="00676DB1">
      <w:pPr>
        <w:pStyle w:val="ListParagraph"/>
        <w:numPr>
          <w:ilvl w:val="2"/>
          <w:numId w:val="2"/>
        </w:numPr>
      </w:pPr>
      <w:r>
        <w:t>[19] = AFZ (Freezer Cooling Rate)</w:t>
      </w:r>
    </w:p>
    <w:p w14:paraId="64B0780B" w14:textId="58D9839F" w:rsidR="00676DB1" w:rsidRDefault="00676DB1" w:rsidP="00676DB1">
      <w:pPr>
        <w:pStyle w:val="ListParagraph"/>
        <w:numPr>
          <w:ilvl w:val="2"/>
          <w:numId w:val="2"/>
        </w:numPr>
      </w:pPr>
      <w:r>
        <w:t>[20] = AIB (Ice</w:t>
      </w:r>
      <w:r w:rsidR="00D878A2">
        <w:t xml:space="preserve"> </w:t>
      </w:r>
      <w:r>
        <w:t>Box Cooling Rate)</w:t>
      </w:r>
    </w:p>
    <w:p w14:paraId="60FA379A" w14:textId="77777777" w:rsidR="00676DB1" w:rsidRDefault="00676DB1" w:rsidP="00676DB1">
      <w:pPr>
        <w:pStyle w:val="ListParagraph"/>
        <w:numPr>
          <w:ilvl w:val="2"/>
          <w:numId w:val="2"/>
        </w:numPr>
      </w:pPr>
      <w:r>
        <w:t>[21] = Gamma</w:t>
      </w:r>
    </w:p>
    <w:p w14:paraId="7A340794" w14:textId="77777777" w:rsidR="00B642E7" w:rsidRDefault="00B642E7" w:rsidP="00F34DFC">
      <w:pPr>
        <w:pStyle w:val="ListParagraph"/>
        <w:numPr>
          <w:ilvl w:val="0"/>
          <w:numId w:val="2"/>
        </w:numPr>
      </w:pPr>
      <w:r>
        <w:t>Get Diagnostic/F-Code Version Information</w:t>
      </w:r>
    </w:p>
    <w:p w14:paraId="3913A38A" w14:textId="77777777" w:rsidR="00B642E7" w:rsidRDefault="00B642E7" w:rsidP="00B642E7">
      <w:pPr>
        <w:pStyle w:val="ListParagraph"/>
        <w:numPr>
          <w:ilvl w:val="1"/>
          <w:numId w:val="2"/>
        </w:numPr>
      </w:pPr>
      <w:r>
        <w:t>Purpose: Query the version that specifies the diagnostics code format.</w:t>
      </w:r>
    </w:p>
    <w:p w14:paraId="4175B8D4" w14:textId="77777777" w:rsidR="00B642E7" w:rsidRDefault="00B642E7" w:rsidP="00B642E7">
      <w:pPr>
        <w:pStyle w:val="ListParagraph"/>
        <w:numPr>
          <w:ilvl w:val="1"/>
          <w:numId w:val="2"/>
        </w:numPr>
      </w:pPr>
      <w:r>
        <w:t>Command: 0x60</w:t>
      </w:r>
    </w:p>
    <w:p w14:paraId="5C4072BB" w14:textId="77777777" w:rsidR="00B642E7" w:rsidRDefault="00B642E7" w:rsidP="00B642E7">
      <w:pPr>
        <w:pStyle w:val="ListParagraph"/>
        <w:numPr>
          <w:ilvl w:val="1"/>
          <w:numId w:val="2"/>
        </w:numPr>
      </w:pPr>
      <w:r>
        <w:t xml:space="preserve">Data sent with command (beyond source address and command):  NA </w:t>
      </w:r>
    </w:p>
    <w:p w14:paraId="2F7E6858" w14:textId="77777777" w:rsidR="00B642E7" w:rsidRDefault="00B642E7" w:rsidP="00B642E7">
      <w:pPr>
        <w:pStyle w:val="ListParagraph"/>
        <w:numPr>
          <w:ilvl w:val="1"/>
          <w:numId w:val="2"/>
        </w:numPr>
      </w:pPr>
      <w:r w:rsidRPr="00393963">
        <w:t>Response:</w:t>
      </w:r>
      <w:r>
        <w:t xml:space="preserve"> Data related to the diagnostics information available as follows:</w:t>
      </w:r>
    </w:p>
    <w:p w14:paraId="1F75CDD7" w14:textId="77777777" w:rsidR="00B642E7" w:rsidRDefault="00B642E7" w:rsidP="00B642E7">
      <w:pPr>
        <w:pStyle w:val="ListParagraph"/>
        <w:numPr>
          <w:ilvl w:val="2"/>
          <w:numId w:val="2"/>
        </w:numPr>
      </w:pPr>
      <w:r>
        <w:lastRenderedPageBreak/>
        <w:t>[0] - Data Format Version Major (1 byte)</w:t>
      </w:r>
    </w:p>
    <w:p w14:paraId="05666ABB" w14:textId="77777777" w:rsidR="00B642E7" w:rsidRDefault="00B642E7" w:rsidP="00B642E7">
      <w:pPr>
        <w:pStyle w:val="ListParagraph"/>
        <w:numPr>
          <w:ilvl w:val="2"/>
          <w:numId w:val="2"/>
        </w:numPr>
      </w:pPr>
      <w:r>
        <w:t>[1] - Data Format Version Minor (1 byte)</w:t>
      </w:r>
    </w:p>
    <w:p w14:paraId="45192F32" w14:textId="77777777" w:rsidR="00B642E7" w:rsidRDefault="00B642E7" w:rsidP="00B642E7">
      <w:pPr>
        <w:pStyle w:val="ListParagraph"/>
        <w:numPr>
          <w:ilvl w:val="2"/>
          <w:numId w:val="2"/>
        </w:numPr>
      </w:pPr>
      <w:r>
        <w:t>[2] - Size of Per Cycle Buffer</w:t>
      </w:r>
    </w:p>
    <w:p w14:paraId="723471E5" w14:textId="77777777" w:rsidR="00B642E7" w:rsidRDefault="00B642E7" w:rsidP="00B642E7">
      <w:pPr>
        <w:pStyle w:val="ListParagraph"/>
        <w:numPr>
          <w:ilvl w:val="2"/>
          <w:numId w:val="2"/>
        </w:numPr>
      </w:pPr>
      <w:r>
        <w:t>[3] - Number of Per Cycle Storage Buffers</w:t>
      </w:r>
    </w:p>
    <w:p w14:paraId="61024B23" w14:textId="77777777" w:rsidR="00B642E7" w:rsidRDefault="00B642E7" w:rsidP="00B642E7">
      <w:pPr>
        <w:pStyle w:val="ListParagraph"/>
        <w:numPr>
          <w:ilvl w:val="2"/>
          <w:numId w:val="2"/>
        </w:numPr>
      </w:pPr>
      <w:r>
        <w:t>[4] - Number of F</w:t>
      </w:r>
      <w:r w:rsidR="00FB150E">
        <w:t>-C</w:t>
      </w:r>
      <w:r>
        <w:t>ode Storage Buffers</w:t>
      </w:r>
    </w:p>
    <w:p w14:paraId="30095BC0" w14:textId="77777777" w:rsidR="00B642E7" w:rsidRDefault="00B642E7" w:rsidP="00F34DFC">
      <w:pPr>
        <w:pStyle w:val="ListParagraph"/>
        <w:numPr>
          <w:ilvl w:val="0"/>
          <w:numId w:val="2"/>
        </w:numPr>
      </w:pPr>
      <w:r>
        <w:t>Get Dia</w:t>
      </w:r>
      <w:r w:rsidR="00FB150E">
        <w:t>gnostic/F-Code Data</w:t>
      </w:r>
    </w:p>
    <w:p w14:paraId="7211AD03" w14:textId="77777777" w:rsidR="00FB150E" w:rsidRDefault="00FB150E" w:rsidP="00FB150E">
      <w:pPr>
        <w:pStyle w:val="ListParagraph"/>
        <w:numPr>
          <w:ilvl w:val="1"/>
          <w:numId w:val="2"/>
        </w:numPr>
      </w:pPr>
      <w:r>
        <w:t>Purpose: Query information related to a specifically stored F-Code location.</w:t>
      </w:r>
    </w:p>
    <w:p w14:paraId="2B274B3F" w14:textId="77777777" w:rsidR="00FB150E" w:rsidRDefault="00FB150E" w:rsidP="00FB150E">
      <w:pPr>
        <w:pStyle w:val="ListParagraph"/>
        <w:numPr>
          <w:ilvl w:val="1"/>
          <w:numId w:val="2"/>
        </w:numPr>
      </w:pPr>
      <w:r>
        <w:t>Command: 0x61</w:t>
      </w:r>
    </w:p>
    <w:p w14:paraId="1D7E6CCE" w14:textId="77777777" w:rsidR="00FB150E" w:rsidRDefault="00FB150E" w:rsidP="00FB150E">
      <w:pPr>
        <w:pStyle w:val="ListParagraph"/>
        <w:numPr>
          <w:ilvl w:val="1"/>
          <w:numId w:val="2"/>
        </w:numPr>
      </w:pPr>
      <w:r>
        <w:t>Data sent with command (beyond source address and command):  Index of F-Code requested.  Value is 0 – Number of F-Code Storage buffers.</w:t>
      </w:r>
    </w:p>
    <w:p w14:paraId="1620E82A" w14:textId="77777777" w:rsidR="00FB150E" w:rsidRDefault="00FB150E" w:rsidP="00FB150E">
      <w:pPr>
        <w:pStyle w:val="ListParagraph"/>
        <w:numPr>
          <w:ilvl w:val="1"/>
          <w:numId w:val="2"/>
        </w:numPr>
      </w:pPr>
      <w:r w:rsidRPr="00393963">
        <w:t>Response:</w:t>
      </w:r>
      <w:r>
        <w:t xml:space="preserve"> Data related to the diagnostics information available as follows:</w:t>
      </w:r>
    </w:p>
    <w:p w14:paraId="0777581F" w14:textId="77777777" w:rsidR="00FB150E" w:rsidRDefault="00FB150E" w:rsidP="00FB150E">
      <w:pPr>
        <w:pStyle w:val="ListParagraph"/>
        <w:numPr>
          <w:ilvl w:val="2"/>
          <w:numId w:val="2"/>
        </w:numPr>
      </w:pPr>
      <w:r>
        <w:t>[0] - Request Modifier</w:t>
      </w:r>
    </w:p>
    <w:p w14:paraId="087C4DF8" w14:textId="77777777" w:rsidR="00FB150E" w:rsidRDefault="00FB150E" w:rsidP="00FB150E">
      <w:pPr>
        <w:pStyle w:val="ListParagraph"/>
        <w:numPr>
          <w:ilvl w:val="2"/>
          <w:numId w:val="2"/>
        </w:numPr>
      </w:pPr>
      <w:r>
        <w:t>[1 - 2] = F-Code Number</w:t>
      </w:r>
    </w:p>
    <w:p w14:paraId="23C7D91E" w14:textId="77777777" w:rsidR="00FB150E" w:rsidRDefault="00FB150E" w:rsidP="00FB150E">
      <w:pPr>
        <w:pStyle w:val="ListParagraph"/>
        <w:numPr>
          <w:ilvl w:val="2"/>
          <w:numId w:val="2"/>
        </w:numPr>
      </w:pPr>
      <w:r>
        <w:t>[3-4] = Days since F Code Set</w:t>
      </w:r>
    </w:p>
    <w:p w14:paraId="44E12C50" w14:textId="77777777" w:rsidR="00FB150E" w:rsidRDefault="00FB150E" w:rsidP="00FB150E">
      <w:pPr>
        <w:pStyle w:val="ListParagraph"/>
        <w:numPr>
          <w:ilvl w:val="2"/>
          <w:numId w:val="2"/>
        </w:numPr>
      </w:pPr>
      <w:r>
        <w:t>[5] - Number of Occurrences of this F-Code</w:t>
      </w:r>
    </w:p>
    <w:p w14:paraId="0D6DDFCB" w14:textId="77777777" w:rsidR="00FB150E" w:rsidRDefault="00FB150E" w:rsidP="00FB150E">
      <w:pPr>
        <w:pStyle w:val="ListParagraph"/>
        <w:numPr>
          <w:ilvl w:val="2"/>
          <w:numId w:val="2"/>
        </w:numPr>
      </w:pPr>
      <w:r>
        <w:t>[6] = Engineering Data (Return 0x00 For now) [4] - Number of F-Code Storage Buffers</w:t>
      </w:r>
    </w:p>
    <w:p w14:paraId="4B2F2358" w14:textId="77777777" w:rsidR="00FB150E" w:rsidRDefault="00FB150E" w:rsidP="00F34DFC">
      <w:pPr>
        <w:pStyle w:val="ListParagraph"/>
        <w:numPr>
          <w:ilvl w:val="0"/>
          <w:numId w:val="2"/>
        </w:numPr>
      </w:pPr>
      <w:r>
        <w:t>Get cycle Data #1</w:t>
      </w:r>
    </w:p>
    <w:p w14:paraId="6A6BD470" w14:textId="77777777" w:rsidR="00F201D6" w:rsidRDefault="00F201D6" w:rsidP="00F201D6">
      <w:pPr>
        <w:pStyle w:val="ListParagraph"/>
        <w:numPr>
          <w:ilvl w:val="1"/>
          <w:numId w:val="2"/>
        </w:numPr>
      </w:pPr>
      <w:r>
        <w:t xml:space="preserve">Purpose: </w:t>
      </w:r>
      <w:r w:rsidR="00FB150E">
        <w:t xml:space="preserve">Read back of most recent stored “cycle information” </w:t>
      </w:r>
    </w:p>
    <w:p w14:paraId="45C1B4FD" w14:textId="77777777" w:rsidR="00F201D6" w:rsidRDefault="00FB150E" w:rsidP="00F201D6">
      <w:pPr>
        <w:pStyle w:val="ListParagraph"/>
        <w:numPr>
          <w:ilvl w:val="1"/>
          <w:numId w:val="2"/>
        </w:numPr>
      </w:pPr>
      <w:r>
        <w:t>Command: 0x62</w:t>
      </w:r>
    </w:p>
    <w:p w14:paraId="334921C2" w14:textId="77777777" w:rsidR="00F201D6" w:rsidRDefault="00F201D6" w:rsidP="00F201D6">
      <w:pPr>
        <w:pStyle w:val="ListParagraph"/>
        <w:numPr>
          <w:ilvl w:val="1"/>
          <w:numId w:val="2"/>
        </w:numPr>
      </w:pPr>
      <w:r>
        <w:t>Data sent with command (beyond s</w:t>
      </w:r>
      <w:r w:rsidR="00FB150E">
        <w:t>ource address and command):  Index of the cycle information interested in.  Value is from 0 – “Number of Per Cycle Storage Buffers”.</w:t>
      </w:r>
    </w:p>
    <w:p w14:paraId="17A0CCC5" w14:textId="77777777" w:rsidR="00F201D6" w:rsidRDefault="00F201D6" w:rsidP="00F201D6">
      <w:pPr>
        <w:pStyle w:val="ListParagraph"/>
        <w:numPr>
          <w:ilvl w:val="1"/>
          <w:numId w:val="2"/>
        </w:numPr>
      </w:pPr>
      <w:r w:rsidRPr="00393963">
        <w:t>Response:</w:t>
      </w:r>
      <w:r>
        <w:t xml:space="preserve"> </w:t>
      </w:r>
    </w:p>
    <w:p w14:paraId="0EDC6B60" w14:textId="77777777" w:rsidR="00FB150E" w:rsidRDefault="00FB150E" w:rsidP="00FB150E">
      <w:pPr>
        <w:pStyle w:val="ListParagraph"/>
        <w:numPr>
          <w:ilvl w:val="2"/>
          <w:numId w:val="2"/>
        </w:numPr>
      </w:pPr>
      <w:r>
        <w:t>[0] – index requested.</w:t>
      </w:r>
    </w:p>
    <w:p w14:paraId="390FF221" w14:textId="4189B64E" w:rsidR="00FB150E" w:rsidRDefault="00FB150E" w:rsidP="00FB150E">
      <w:pPr>
        <w:pStyle w:val="ListParagraph"/>
        <w:numPr>
          <w:ilvl w:val="2"/>
          <w:numId w:val="2"/>
        </w:numPr>
      </w:pPr>
      <w:r>
        <w:t>[1] - FF User set</w:t>
      </w:r>
      <w:r w:rsidR="00D878A2">
        <w:t xml:space="preserve"> </w:t>
      </w:r>
      <w:r>
        <w:t>point at start of cycle (Deg</w:t>
      </w:r>
      <w:r w:rsidR="00D878A2">
        <w:t xml:space="preserve">rees </w:t>
      </w:r>
      <w:r>
        <w:t>F)</w:t>
      </w:r>
    </w:p>
    <w:p w14:paraId="33C8B4EE" w14:textId="54953E53" w:rsidR="00FB150E" w:rsidRDefault="00FB150E" w:rsidP="00FB150E">
      <w:pPr>
        <w:pStyle w:val="ListParagraph"/>
        <w:numPr>
          <w:ilvl w:val="2"/>
          <w:numId w:val="2"/>
        </w:numPr>
      </w:pPr>
      <w:r>
        <w:t>[2] - FZ User set</w:t>
      </w:r>
      <w:r w:rsidR="00D878A2">
        <w:t xml:space="preserve"> </w:t>
      </w:r>
      <w:r>
        <w:t>point at start of cycle (</w:t>
      </w:r>
      <w:r w:rsidR="00D878A2">
        <w:t>Degrees F</w:t>
      </w:r>
      <w:r>
        <w:t>)</w:t>
      </w:r>
    </w:p>
    <w:p w14:paraId="35D1D93E" w14:textId="0F120A9A" w:rsidR="00FB150E" w:rsidRDefault="00FB150E" w:rsidP="00FB150E">
      <w:pPr>
        <w:pStyle w:val="ListParagraph"/>
        <w:numPr>
          <w:ilvl w:val="2"/>
          <w:numId w:val="2"/>
        </w:numPr>
      </w:pPr>
      <w:r>
        <w:t>[3] - FF Max Temp during this cycle (</w:t>
      </w:r>
      <w:r w:rsidR="00D878A2">
        <w:t>Degrees F</w:t>
      </w:r>
      <w:r>
        <w:t>)</w:t>
      </w:r>
    </w:p>
    <w:p w14:paraId="4E87DDA3" w14:textId="657C8B86" w:rsidR="00FB150E" w:rsidRDefault="00FB150E" w:rsidP="00FB150E">
      <w:pPr>
        <w:pStyle w:val="ListParagraph"/>
        <w:numPr>
          <w:ilvl w:val="2"/>
          <w:numId w:val="2"/>
        </w:numPr>
      </w:pPr>
      <w:r>
        <w:t>[4] - FF Min Temp during this cycle (</w:t>
      </w:r>
      <w:r w:rsidR="00D878A2">
        <w:t>Degrees F</w:t>
      </w:r>
      <w:r>
        <w:t>)</w:t>
      </w:r>
    </w:p>
    <w:p w14:paraId="4D4EA64F" w14:textId="30409413" w:rsidR="00FB150E" w:rsidRDefault="00FB150E" w:rsidP="00FB150E">
      <w:pPr>
        <w:pStyle w:val="ListParagraph"/>
        <w:numPr>
          <w:ilvl w:val="2"/>
          <w:numId w:val="2"/>
        </w:numPr>
      </w:pPr>
      <w:r>
        <w:t>[5] - FZ Max Temp during this cycle (</w:t>
      </w:r>
      <w:r w:rsidR="00D878A2">
        <w:t>Degrees F</w:t>
      </w:r>
      <w:r>
        <w:t>)</w:t>
      </w:r>
    </w:p>
    <w:p w14:paraId="5D4EF459" w14:textId="3FB72EE7" w:rsidR="00FB150E" w:rsidRDefault="00FB150E" w:rsidP="00FB150E">
      <w:pPr>
        <w:pStyle w:val="ListParagraph"/>
        <w:numPr>
          <w:ilvl w:val="2"/>
          <w:numId w:val="2"/>
        </w:numPr>
      </w:pPr>
      <w:r>
        <w:t>[6] - FZ Min Temp during this cycle (</w:t>
      </w:r>
      <w:r w:rsidR="00D878A2">
        <w:t>Degrees F</w:t>
      </w:r>
      <w:r>
        <w:t>)</w:t>
      </w:r>
    </w:p>
    <w:p w14:paraId="3900D765" w14:textId="6DEF37AF" w:rsidR="00FB150E" w:rsidRDefault="00FB150E" w:rsidP="00FB150E">
      <w:pPr>
        <w:pStyle w:val="ListParagraph"/>
        <w:numPr>
          <w:ilvl w:val="2"/>
          <w:numId w:val="2"/>
        </w:numPr>
      </w:pPr>
      <w:r>
        <w:t>[7] - FF Evap</w:t>
      </w:r>
      <w:r w:rsidR="00D878A2">
        <w:t>orator</w:t>
      </w:r>
      <w:r>
        <w:t xml:space="preserve"> Max Temp during this cycle (</w:t>
      </w:r>
      <w:r w:rsidR="00D878A2">
        <w:t>Degrees F</w:t>
      </w:r>
      <w:r>
        <w:t>)</w:t>
      </w:r>
    </w:p>
    <w:p w14:paraId="70540818" w14:textId="3DC6C537" w:rsidR="00FB150E" w:rsidRDefault="00FB150E" w:rsidP="00FB150E">
      <w:pPr>
        <w:pStyle w:val="ListParagraph"/>
        <w:numPr>
          <w:ilvl w:val="2"/>
          <w:numId w:val="2"/>
        </w:numPr>
      </w:pPr>
      <w:r>
        <w:t>[8] - FF Evap</w:t>
      </w:r>
      <w:r w:rsidR="00D878A2">
        <w:t>orator</w:t>
      </w:r>
      <w:r>
        <w:t xml:space="preserve"> Min Temp during this cycle (</w:t>
      </w:r>
      <w:r w:rsidR="00D878A2">
        <w:t>Degrees F</w:t>
      </w:r>
      <w:r>
        <w:t>)</w:t>
      </w:r>
    </w:p>
    <w:p w14:paraId="62C768B8" w14:textId="4C0111A5" w:rsidR="00FB150E" w:rsidRDefault="00FB150E" w:rsidP="00FB150E">
      <w:pPr>
        <w:pStyle w:val="ListParagraph"/>
        <w:numPr>
          <w:ilvl w:val="2"/>
          <w:numId w:val="2"/>
        </w:numPr>
      </w:pPr>
      <w:r>
        <w:t>[9] - FZ Evap</w:t>
      </w:r>
      <w:r w:rsidR="00D878A2">
        <w:t>orator</w:t>
      </w:r>
      <w:r>
        <w:t xml:space="preserve"> Max Temp during this cycle (</w:t>
      </w:r>
      <w:r w:rsidR="00D878A2">
        <w:t>Degrees F</w:t>
      </w:r>
      <w:r>
        <w:t>)</w:t>
      </w:r>
    </w:p>
    <w:p w14:paraId="1709392E" w14:textId="32C9D606" w:rsidR="00FB150E" w:rsidRDefault="00FB150E" w:rsidP="00FB150E">
      <w:pPr>
        <w:pStyle w:val="ListParagraph"/>
        <w:numPr>
          <w:ilvl w:val="2"/>
          <w:numId w:val="2"/>
        </w:numPr>
      </w:pPr>
      <w:r>
        <w:t>[10] - FZ Evap</w:t>
      </w:r>
      <w:r w:rsidR="00D878A2">
        <w:t>orator</w:t>
      </w:r>
      <w:r>
        <w:t xml:space="preserve"> Min Temp during this cycle (</w:t>
      </w:r>
      <w:r w:rsidR="00D878A2">
        <w:t>Degrees F</w:t>
      </w:r>
      <w:r>
        <w:t>)</w:t>
      </w:r>
    </w:p>
    <w:p w14:paraId="57E3677C" w14:textId="77777777" w:rsidR="00FB150E" w:rsidRDefault="00FB150E" w:rsidP="00FB150E">
      <w:pPr>
        <w:pStyle w:val="ListParagraph"/>
        <w:numPr>
          <w:ilvl w:val="2"/>
          <w:numId w:val="2"/>
        </w:numPr>
      </w:pPr>
      <w:r>
        <w:t>[11-12] - 3Way Valve Time in Position A This Cycle (Seconds)</w:t>
      </w:r>
    </w:p>
    <w:p w14:paraId="4A05EEB7" w14:textId="77777777" w:rsidR="00FB150E" w:rsidRDefault="00FB150E" w:rsidP="00FB150E">
      <w:pPr>
        <w:pStyle w:val="ListParagraph"/>
        <w:numPr>
          <w:ilvl w:val="2"/>
          <w:numId w:val="2"/>
        </w:numPr>
      </w:pPr>
      <w:r>
        <w:t>[13-14] - 3Way Valve Time in Position B This Cycle (Seconds)</w:t>
      </w:r>
    </w:p>
    <w:p w14:paraId="60A3C72F" w14:textId="77777777" w:rsidR="00FB150E" w:rsidRDefault="00FB150E" w:rsidP="00FB150E">
      <w:pPr>
        <w:pStyle w:val="ListParagraph"/>
        <w:numPr>
          <w:ilvl w:val="2"/>
          <w:numId w:val="2"/>
        </w:numPr>
      </w:pPr>
      <w:r>
        <w:t>[15-16] - 3Way Valve Time in Position C This Cycle (Seconds)</w:t>
      </w:r>
    </w:p>
    <w:p w14:paraId="061D34B6" w14:textId="77777777" w:rsidR="00FB150E" w:rsidRDefault="00FB150E" w:rsidP="00FB150E">
      <w:pPr>
        <w:pStyle w:val="ListParagraph"/>
        <w:numPr>
          <w:ilvl w:val="2"/>
          <w:numId w:val="2"/>
        </w:numPr>
      </w:pPr>
      <w:r>
        <w:t>[17-18] -Sealed System off Time this cycle (Seconds)</w:t>
      </w:r>
    </w:p>
    <w:p w14:paraId="297BED68" w14:textId="07B86F58" w:rsidR="00FB150E" w:rsidRDefault="00FB150E" w:rsidP="00FB150E">
      <w:pPr>
        <w:pStyle w:val="ListParagraph"/>
        <w:numPr>
          <w:ilvl w:val="2"/>
          <w:numId w:val="2"/>
        </w:numPr>
      </w:pPr>
      <w:r>
        <w:t>[19] - Ambient Temperature at Start of Cycle (</w:t>
      </w:r>
      <w:r w:rsidR="00D878A2">
        <w:t>Degrees F</w:t>
      </w:r>
      <w:r>
        <w:t>)</w:t>
      </w:r>
    </w:p>
    <w:p w14:paraId="124F669B" w14:textId="573E5679" w:rsidR="00FB150E" w:rsidRDefault="00FB150E" w:rsidP="00FB150E">
      <w:pPr>
        <w:pStyle w:val="ListParagraph"/>
        <w:numPr>
          <w:ilvl w:val="2"/>
          <w:numId w:val="2"/>
        </w:numPr>
      </w:pPr>
      <w:r>
        <w:t>[20] - Ambient Humidity at Start of Cycle (</w:t>
      </w:r>
      <w:r w:rsidR="00D878A2">
        <w:t>Degrees F</w:t>
      </w:r>
      <w:r>
        <w:t>)</w:t>
      </w:r>
    </w:p>
    <w:p w14:paraId="0B200827" w14:textId="0D883408" w:rsidR="00FB150E" w:rsidRDefault="00FB150E" w:rsidP="00FB150E">
      <w:pPr>
        <w:pStyle w:val="ListParagraph"/>
        <w:numPr>
          <w:ilvl w:val="2"/>
          <w:numId w:val="2"/>
        </w:numPr>
      </w:pPr>
      <w:r>
        <w:t>[21] - Number of F</w:t>
      </w:r>
      <w:r w:rsidR="00D878A2">
        <w:t xml:space="preserve"> </w:t>
      </w:r>
      <w:r>
        <w:t>Codes that occurred during this cycle</w:t>
      </w:r>
    </w:p>
    <w:p w14:paraId="66E56A5A" w14:textId="77777777" w:rsidR="00397FAE" w:rsidRDefault="00397FAE" w:rsidP="00397FAE">
      <w:pPr>
        <w:pStyle w:val="ListParagraph"/>
        <w:numPr>
          <w:ilvl w:val="0"/>
          <w:numId w:val="2"/>
        </w:numPr>
      </w:pPr>
      <w:r>
        <w:t>Get cycle Data #2</w:t>
      </w:r>
    </w:p>
    <w:p w14:paraId="0A2DE2A7" w14:textId="77777777" w:rsidR="00397FAE" w:rsidRDefault="00397FAE" w:rsidP="00397FAE">
      <w:pPr>
        <w:pStyle w:val="ListParagraph"/>
        <w:numPr>
          <w:ilvl w:val="1"/>
          <w:numId w:val="2"/>
        </w:numPr>
      </w:pPr>
      <w:r>
        <w:lastRenderedPageBreak/>
        <w:t>Purpose: Read back of most recent stored “cycle information” (2</w:t>
      </w:r>
      <w:r w:rsidRPr="00397FAE">
        <w:rPr>
          <w:vertAlign w:val="superscript"/>
        </w:rPr>
        <w:t>nd</w:t>
      </w:r>
      <w:r>
        <w:t xml:space="preserve"> half of data)</w:t>
      </w:r>
    </w:p>
    <w:p w14:paraId="1D5CDFFC" w14:textId="77777777" w:rsidR="00397FAE" w:rsidRDefault="00397FAE" w:rsidP="00397FAE">
      <w:pPr>
        <w:pStyle w:val="ListParagraph"/>
        <w:numPr>
          <w:ilvl w:val="1"/>
          <w:numId w:val="2"/>
        </w:numPr>
      </w:pPr>
      <w:r>
        <w:t>Command: 0x63</w:t>
      </w:r>
    </w:p>
    <w:p w14:paraId="0F098CAF" w14:textId="77777777" w:rsidR="00397FAE" w:rsidRDefault="00397FAE" w:rsidP="00397FAE">
      <w:pPr>
        <w:pStyle w:val="ListParagraph"/>
        <w:numPr>
          <w:ilvl w:val="1"/>
          <w:numId w:val="2"/>
        </w:numPr>
      </w:pPr>
      <w:r>
        <w:t>Data sent with command (beyond source address and command):  Index of the cycle information interested in.  Value is from 0 – “Number of Per Cycle Storage Buffers”.</w:t>
      </w:r>
    </w:p>
    <w:p w14:paraId="7C66C9A5" w14:textId="77777777" w:rsidR="00397FAE" w:rsidRDefault="00397FAE" w:rsidP="00397FAE">
      <w:pPr>
        <w:pStyle w:val="ListParagraph"/>
        <w:numPr>
          <w:ilvl w:val="1"/>
          <w:numId w:val="2"/>
        </w:numPr>
      </w:pPr>
      <w:r w:rsidRPr="00393963">
        <w:t>Response:</w:t>
      </w:r>
      <w:r>
        <w:t xml:space="preserve"> </w:t>
      </w:r>
    </w:p>
    <w:p w14:paraId="0E52C85D" w14:textId="77777777" w:rsidR="00397FAE" w:rsidRDefault="00397FAE" w:rsidP="00397FAE">
      <w:pPr>
        <w:pStyle w:val="ListParagraph"/>
        <w:numPr>
          <w:ilvl w:val="2"/>
          <w:numId w:val="2"/>
        </w:numPr>
      </w:pPr>
      <w:r>
        <w:t>[0] - Request Modifier/index</w:t>
      </w:r>
    </w:p>
    <w:p w14:paraId="18DD505C" w14:textId="77777777" w:rsidR="00397FAE" w:rsidRDefault="00397FAE" w:rsidP="00397FAE">
      <w:pPr>
        <w:pStyle w:val="ListParagraph"/>
        <w:numPr>
          <w:ilvl w:val="2"/>
          <w:numId w:val="2"/>
        </w:numPr>
      </w:pPr>
      <w:r>
        <w:t>[1] - Number of Icemaker Fills this cycle</w:t>
      </w:r>
    </w:p>
    <w:p w14:paraId="7D609237" w14:textId="77777777" w:rsidR="00397FAE" w:rsidRDefault="00397FAE" w:rsidP="00397FAE">
      <w:pPr>
        <w:pStyle w:val="ListParagraph"/>
        <w:numPr>
          <w:ilvl w:val="2"/>
          <w:numId w:val="2"/>
        </w:numPr>
      </w:pPr>
      <w:r>
        <w:t xml:space="preserve">          Upper Nibble is the FZ Icemaker Cycles (Mainboard),</w:t>
      </w:r>
    </w:p>
    <w:p w14:paraId="7CD63C0A" w14:textId="3C2D9CF9" w:rsidR="00397FAE" w:rsidRDefault="00397FAE" w:rsidP="00397FAE">
      <w:pPr>
        <w:pStyle w:val="ListParagraph"/>
        <w:numPr>
          <w:ilvl w:val="2"/>
          <w:numId w:val="2"/>
        </w:numPr>
      </w:pPr>
      <w:r>
        <w:t xml:space="preserve">          Low Nibble is the FF Icemaker Fills (Door</w:t>
      </w:r>
      <w:r w:rsidR="00D878A2">
        <w:t xml:space="preserve"> </w:t>
      </w:r>
      <w:r>
        <w:t>Board)) Multi</w:t>
      </w:r>
      <w:r w:rsidR="00D878A2">
        <w:t>-</w:t>
      </w:r>
      <w:r>
        <w:t>Fills do not count</w:t>
      </w:r>
    </w:p>
    <w:p w14:paraId="41CA59C6" w14:textId="77777777" w:rsidR="00397FAE" w:rsidRDefault="00397FAE" w:rsidP="00397FAE">
      <w:pPr>
        <w:pStyle w:val="ListParagraph"/>
        <w:numPr>
          <w:ilvl w:val="2"/>
          <w:numId w:val="2"/>
        </w:numPr>
      </w:pPr>
      <w:r>
        <w:t>[2] - Engineering Data (Return 0x00)</w:t>
      </w:r>
    </w:p>
    <w:p w14:paraId="0AE2CA70" w14:textId="77777777" w:rsidR="00397FAE" w:rsidRDefault="00397FAE" w:rsidP="00397FAE">
      <w:pPr>
        <w:pStyle w:val="ListParagraph"/>
        <w:numPr>
          <w:ilvl w:val="2"/>
          <w:numId w:val="2"/>
        </w:numPr>
      </w:pPr>
      <w:r>
        <w:t>[3] - Number of Hot Water Heating Operations During this cycle</w:t>
      </w:r>
    </w:p>
    <w:p w14:paraId="397CE56F" w14:textId="08BD138A" w:rsidR="00397FAE" w:rsidRDefault="00397FAE" w:rsidP="00397FAE">
      <w:pPr>
        <w:pStyle w:val="ListParagraph"/>
        <w:numPr>
          <w:ilvl w:val="2"/>
          <w:numId w:val="2"/>
        </w:numPr>
      </w:pPr>
      <w:r>
        <w:t xml:space="preserve">[4] </w:t>
      </w:r>
      <w:r w:rsidR="00D878A2">
        <w:t>–</w:t>
      </w:r>
      <w:r>
        <w:t xml:space="preserve"> </w:t>
      </w:r>
      <w:r w:rsidR="00D878A2">
        <w:t>Miscellaneous Flags</w:t>
      </w:r>
    </w:p>
    <w:p w14:paraId="077A9664" w14:textId="0E22A9A8" w:rsidR="00397FAE" w:rsidRDefault="00397FAE" w:rsidP="00397FAE">
      <w:pPr>
        <w:pStyle w:val="ListParagraph"/>
        <w:numPr>
          <w:ilvl w:val="2"/>
          <w:numId w:val="2"/>
        </w:numPr>
      </w:pPr>
      <w:r>
        <w:t xml:space="preserve">      Bit 7 - FF User Set</w:t>
      </w:r>
      <w:r w:rsidR="00D878A2">
        <w:t xml:space="preserve"> </w:t>
      </w:r>
      <w:r>
        <w:t>point Changed this cycle</w:t>
      </w:r>
    </w:p>
    <w:p w14:paraId="04E81D40" w14:textId="62D355B1" w:rsidR="00397FAE" w:rsidRDefault="00397FAE" w:rsidP="00397FAE">
      <w:pPr>
        <w:pStyle w:val="ListParagraph"/>
        <w:numPr>
          <w:ilvl w:val="2"/>
          <w:numId w:val="2"/>
        </w:numPr>
      </w:pPr>
      <w:r>
        <w:t xml:space="preserve">      Bit 6 - FZ User Set</w:t>
      </w:r>
      <w:r w:rsidR="00D878A2">
        <w:t xml:space="preserve"> </w:t>
      </w:r>
      <w:r>
        <w:t>point Changed this cycle</w:t>
      </w:r>
    </w:p>
    <w:p w14:paraId="57B6C616" w14:textId="77777777" w:rsidR="00397FAE" w:rsidRDefault="00397FAE" w:rsidP="00397FAE">
      <w:pPr>
        <w:pStyle w:val="ListParagraph"/>
        <w:numPr>
          <w:ilvl w:val="2"/>
          <w:numId w:val="2"/>
        </w:numPr>
      </w:pPr>
      <w:r>
        <w:t xml:space="preserve">      Bit 5 - FF Heated Defrost Occurred during this cycle</w:t>
      </w:r>
    </w:p>
    <w:p w14:paraId="19DA2FC8" w14:textId="77777777" w:rsidR="00397FAE" w:rsidRDefault="00397FAE" w:rsidP="00397FAE">
      <w:pPr>
        <w:pStyle w:val="ListParagraph"/>
        <w:numPr>
          <w:ilvl w:val="2"/>
          <w:numId w:val="2"/>
        </w:numPr>
      </w:pPr>
      <w:r>
        <w:t xml:space="preserve">      Bit 4 - FZ Heated Defrost Occurred during this cycle</w:t>
      </w:r>
    </w:p>
    <w:p w14:paraId="6267D3CF" w14:textId="77777777" w:rsidR="00397FAE" w:rsidRDefault="00397FAE" w:rsidP="00397FAE">
      <w:pPr>
        <w:pStyle w:val="ListParagraph"/>
        <w:numPr>
          <w:ilvl w:val="2"/>
          <w:numId w:val="2"/>
        </w:numPr>
      </w:pPr>
      <w:r>
        <w:t xml:space="preserve">      Bit 3 - DSM Critical Signal Received</w:t>
      </w:r>
    </w:p>
    <w:p w14:paraId="4435A954" w14:textId="77777777" w:rsidR="00397FAE" w:rsidRDefault="00397FAE" w:rsidP="00397FAE">
      <w:pPr>
        <w:pStyle w:val="ListParagraph"/>
        <w:numPr>
          <w:ilvl w:val="2"/>
          <w:numId w:val="2"/>
        </w:numPr>
      </w:pPr>
      <w:r>
        <w:t xml:space="preserve">      Bit 2 - DSM High Signal Received</w:t>
      </w:r>
    </w:p>
    <w:p w14:paraId="59ADE264" w14:textId="77777777" w:rsidR="00397FAE" w:rsidRDefault="00397FAE" w:rsidP="00397FAE">
      <w:pPr>
        <w:pStyle w:val="ListParagraph"/>
        <w:numPr>
          <w:ilvl w:val="2"/>
          <w:numId w:val="2"/>
        </w:numPr>
      </w:pPr>
      <w:r>
        <w:t xml:space="preserve">      Bit 1 - DSM Medium Signal Received</w:t>
      </w:r>
    </w:p>
    <w:p w14:paraId="7ED2FF39" w14:textId="77777777" w:rsidR="00397FAE" w:rsidRDefault="00397FAE" w:rsidP="00397FAE">
      <w:pPr>
        <w:pStyle w:val="ListParagraph"/>
        <w:numPr>
          <w:ilvl w:val="2"/>
          <w:numId w:val="2"/>
        </w:numPr>
      </w:pPr>
      <w:r>
        <w:t xml:space="preserve">      Bit 0 - DSM Low Signal Received</w:t>
      </w:r>
    </w:p>
    <w:p w14:paraId="7F96394B" w14:textId="77777777" w:rsidR="00397FAE" w:rsidRDefault="00397FAE" w:rsidP="00397FAE">
      <w:pPr>
        <w:pStyle w:val="ListParagraph"/>
        <w:numPr>
          <w:ilvl w:val="2"/>
          <w:numId w:val="2"/>
        </w:numPr>
      </w:pPr>
      <w:r>
        <w:t>[5] - Time Stamp in Hours when Record Was Started</w:t>
      </w:r>
    </w:p>
    <w:p w14:paraId="412101BC" w14:textId="77777777" w:rsidR="00397FAE" w:rsidRDefault="00397FAE" w:rsidP="00397FAE">
      <w:pPr>
        <w:pStyle w:val="ListParagraph"/>
        <w:numPr>
          <w:ilvl w:val="2"/>
          <w:numId w:val="2"/>
        </w:numPr>
      </w:pPr>
      <w:r>
        <w:t>[6-7] - Time Stamp in Days when Record Was Started</w:t>
      </w:r>
    </w:p>
    <w:p w14:paraId="2A4C5D25" w14:textId="77777777" w:rsidR="00397FAE" w:rsidRDefault="00397FAE" w:rsidP="00397FAE">
      <w:pPr>
        <w:pStyle w:val="ListParagraph"/>
        <w:numPr>
          <w:ilvl w:val="2"/>
          <w:numId w:val="2"/>
        </w:numPr>
      </w:pPr>
      <w:r>
        <w:t>[8-9] - FF Door Open Time during this cycle</w:t>
      </w:r>
    </w:p>
    <w:p w14:paraId="4E9E11BB" w14:textId="77777777" w:rsidR="00397FAE" w:rsidRDefault="00397FAE" w:rsidP="00397FAE">
      <w:pPr>
        <w:pStyle w:val="ListParagraph"/>
        <w:numPr>
          <w:ilvl w:val="2"/>
          <w:numId w:val="2"/>
        </w:numPr>
      </w:pPr>
      <w:r>
        <w:t>[10-11] - FZ Door Open Time during this cycle</w:t>
      </w:r>
    </w:p>
    <w:p w14:paraId="211B231A" w14:textId="77777777" w:rsidR="00F201D6" w:rsidRDefault="00397FAE" w:rsidP="00DF1356">
      <w:pPr>
        <w:pStyle w:val="ListParagraph"/>
        <w:numPr>
          <w:ilvl w:val="0"/>
          <w:numId w:val="2"/>
        </w:numPr>
      </w:pPr>
      <w:r>
        <w:t xml:space="preserve">Get F-Code </w:t>
      </w:r>
      <w:r w:rsidR="00FD1386">
        <w:t>History</w:t>
      </w:r>
    </w:p>
    <w:p w14:paraId="291E7310" w14:textId="77777777" w:rsidR="00397FAE" w:rsidRDefault="00397FAE" w:rsidP="00397FAE">
      <w:pPr>
        <w:pStyle w:val="ListParagraph"/>
        <w:numPr>
          <w:ilvl w:val="1"/>
          <w:numId w:val="2"/>
        </w:numPr>
      </w:pPr>
      <w:r>
        <w:t xml:space="preserve">Purpose:  Request </w:t>
      </w:r>
      <w:r w:rsidR="00FD1386">
        <w:t xml:space="preserve">a list of all of the most recent F Codes that have taken place.  Note the list will only list the most recent 10 F-Codes…   </w:t>
      </w:r>
    </w:p>
    <w:p w14:paraId="103105C1" w14:textId="77777777" w:rsidR="00397FAE" w:rsidRDefault="00397FAE" w:rsidP="00397FAE">
      <w:pPr>
        <w:pStyle w:val="ListParagraph"/>
        <w:numPr>
          <w:ilvl w:val="1"/>
          <w:numId w:val="2"/>
        </w:numPr>
      </w:pPr>
      <w:r>
        <w:t>Command: 0x64</w:t>
      </w:r>
    </w:p>
    <w:p w14:paraId="43B687E4" w14:textId="77777777" w:rsidR="00397FAE" w:rsidRDefault="00397FAE" w:rsidP="00397FAE">
      <w:pPr>
        <w:pStyle w:val="ListParagraph"/>
        <w:numPr>
          <w:ilvl w:val="1"/>
          <w:numId w:val="2"/>
        </w:numPr>
      </w:pPr>
      <w:r>
        <w:t>Data sent with command (beyond source address and command):  Index number – not currently used.</w:t>
      </w:r>
    </w:p>
    <w:p w14:paraId="4C881A4E" w14:textId="77777777" w:rsidR="00397FAE" w:rsidRDefault="00397FAE" w:rsidP="00397FAE">
      <w:pPr>
        <w:pStyle w:val="ListParagraph"/>
        <w:numPr>
          <w:ilvl w:val="1"/>
          <w:numId w:val="2"/>
        </w:numPr>
      </w:pPr>
      <w:r w:rsidRPr="00393963">
        <w:t>Response:</w:t>
      </w:r>
    </w:p>
    <w:p w14:paraId="1C66126E" w14:textId="77777777" w:rsidR="00397FAE" w:rsidRDefault="00397FAE" w:rsidP="00397FAE">
      <w:pPr>
        <w:pStyle w:val="ListParagraph"/>
        <w:numPr>
          <w:ilvl w:val="2"/>
          <w:numId w:val="2"/>
        </w:numPr>
      </w:pPr>
      <w:r>
        <w:t>[0] - Request Modifier/Index</w:t>
      </w:r>
    </w:p>
    <w:p w14:paraId="12DDD59D" w14:textId="7E385059" w:rsidR="00397FAE" w:rsidRDefault="00397FAE" w:rsidP="00397FAE">
      <w:pPr>
        <w:pStyle w:val="ListParagraph"/>
        <w:numPr>
          <w:ilvl w:val="2"/>
          <w:numId w:val="2"/>
        </w:numPr>
      </w:pPr>
      <w:r>
        <w:t>[1 - 2] = F</w:t>
      </w:r>
      <w:r w:rsidR="00A208FD">
        <w:t xml:space="preserve"> </w:t>
      </w:r>
      <w:r>
        <w:t>code Number 0</w:t>
      </w:r>
    </w:p>
    <w:p w14:paraId="63589EBB" w14:textId="516F5FB7" w:rsidR="00397FAE" w:rsidRDefault="00397FAE" w:rsidP="00397FAE">
      <w:pPr>
        <w:pStyle w:val="ListParagraph"/>
        <w:numPr>
          <w:ilvl w:val="2"/>
          <w:numId w:val="2"/>
        </w:numPr>
      </w:pPr>
      <w:r>
        <w:t>[3 - 4] = F</w:t>
      </w:r>
      <w:r w:rsidR="00A208FD">
        <w:t xml:space="preserve"> </w:t>
      </w:r>
      <w:r>
        <w:t>code Number 1</w:t>
      </w:r>
    </w:p>
    <w:p w14:paraId="59CE5CB3" w14:textId="38B7D336" w:rsidR="00397FAE" w:rsidRDefault="00397FAE" w:rsidP="00397FAE">
      <w:pPr>
        <w:pStyle w:val="ListParagraph"/>
        <w:numPr>
          <w:ilvl w:val="2"/>
          <w:numId w:val="2"/>
        </w:numPr>
      </w:pPr>
      <w:r>
        <w:t>[5 - 6] = F</w:t>
      </w:r>
      <w:r w:rsidR="00A208FD">
        <w:t xml:space="preserve"> </w:t>
      </w:r>
      <w:r>
        <w:t>code Number 2</w:t>
      </w:r>
    </w:p>
    <w:p w14:paraId="5CC72707" w14:textId="7F2E8F63" w:rsidR="00397FAE" w:rsidRDefault="00397FAE" w:rsidP="00397FAE">
      <w:pPr>
        <w:pStyle w:val="ListParagraph"/>
        <w:numPr>
          <w:ilvl w:val="2"/>
          <w:numId w:val="2"/>
        </w:numPr>
      </w:pPr>
      <w:r>
        <w:t>[7 - 8] = F</w:t>
      </w:r>
      <w:r w:rsidR="00A208FD">
        <w:t xml:space="preserve"> </w:t>
      </w:r>
      <w:r>
        <w:t>code Number 3</w:t>
      </w:r>
    </w:p>
    <w:p w14:paraId="5F3115E0" w14:textId="383FC1D3" w:rsidR="00397FAE" w:rsidRDefault="00397FAE" w:rsidP="00397FAE">
      <w:pPr>
        <w:pStyle w:val="ListParagraph"/>
        <w:numPr>
          <w:ilvl w:val="2"/>
          <w:numId w:val="2"/>
        </w:numPr>
      </w:pPr>
      <w:r>
        <w:t>[9 - 10] = F</w:t>
      </w:r>
      <w:r w:rsidR="00A208FD">
        <w:t xml:space="preserve"> </w:t>
      </w:r>
      <w:r>
        <w:t>code Number 4</w:t>
      </w:r>
    </w:p>
    <w:p w14:paraId="79212683" w14:textId="00FB950C" w:rsidR="00397FAE" w:rsidRDefault="00397FAE" w:rsidP="00397FAE">
      <w:pPr>
        <w:pStyle w:val="ListParagraph"/>
        <w:numPr>
          <w:ilvl w:val="2"/>
          <w:numId w:val="2"/>
        </w:numPr>
      </w:pPr>
      <w:r>
        <w:t>[11 - 12] = F</w:t>
      </w:r>
      <w:r w:rsidR="00A208FD">
        <w:t xml:space="preserve"> </w:t>
      </w:r>
      <w:r>
        <w:t>code Number 5</w:t>
      </w:r>
    </w:p>
    <w:p w14:paraId="07CF5E43" w14:textId="4E919538" w:rsidR="00397FAE" w:rsidRDefault="00397FAE" w:rsidP="00397FAE">
      <w:pPr>
        <w:pStyle w:val="ListParagraph"/>
        <w:numPr>
          <w:ilvl w:val="2"/>
          <w:numId w:val="2"/>
        </w:numPr>
      </w:pPr>
      <w:r>
        <w:t>[13 - 14] = F</w:t>
      </w:r>
      <w:r w:rsidR="00A208FD">
        <w:t xml:space="preserve"> </w:t>
      </w:r>
      <w:r>
        <w:t>code Number 6</w:t>
      </w:r>
    </w:p>
    <w:p w14:paraId="395FEEC1" w14:textId="42167776" w:rsidR="00397FAE" w:rsidRDefault="00397FAE" w:rsidP="00397FAE">
      <w:pPr>
        <w:pStyle w:val="ListParagraph"/>
        <w:numPr>
          <w:ilvl w:val="2"/>
          <w:numId w:val="2"/>
        </w:numPr>
      </w:pPr>
      <w:r>
        <w:t>[15 - 16] = F</w:t>
      </w:r>
      <w:r w:rsidR="00A208FD">
        <w:t xml:space="preserve"> </w:t>
      </w:r>
      <w:r>
        <w:t>code Number 7</w:t>
      </w:r>
    </w:p>
    <w:p w14:paraId="305747B8" w14:textId="72F1C14E" w:rsidR="00397FAE" w:rsidRDefault="00397FAE" w:rsidP="00397FAE">
      <w:pPr>
        <w:pStyle w:val="ListParagraph"/>
        <w:numPr>
          <w:ilvl w:val="2"/>
          <w:numId w:val="2"/>
        </w:numPr>
      </w:pPr>
      <w:r>
        <w:t>[17 - 18] = F</w:t>
      </w:r>
      <w:r w:rsidR="00A208FD">
        <w:t xml:space="preserve"> </w:t>
      </w:r>
      <w:r>
        <w:t>code Number 8</w:t>
      </w:r>
    </w:p>
    <w:p w14:paraId="1F671D03" w14:textId="3F91CC91" w:rsidR="00397FAE" w:rsidRDefault="00397FAE" w:rsidP="00397FAE">
      <w:pPr>
        <w:pStyle w:val="ListParagraph"/>
        <w:numPr>
          <w:ilvl w:val="2"/>
          <w:numId w:val="2"/>
        </w:numPr>
      </w:pPr>
      <w:r>
        <w:t>[19 - 20] = F</w:t>
      </w:r>
      <w:r w:rsidR="00A208FD">
        <w:t xml:space="preserve"> </w:t>
      </w:r>
      <w:r>
        <w:t>code Number 9</w:t>
      </w:r>
    </w:p>
    <w:p w14:paraId="51D0B449" w14:textId="77777777" w:rsidR="002D21C1" w:rsidRDefault="00FD1386" w:rsidP="002D21C1">
      <w:pPr>
        <w:pStyle w:val="ListParagraph"/>
        <w:numPr>
          <w:ilvl w:val="0"/>
          <w:numId w:val="2"/>
        </w:numPr>
      </w:pPr>
      <w:r>
        <w:lastRenderedPageBreak/>
        <w:t>Clear F-Codes</w:t>
      </w:r>
    </w:p>
    <w:p w14:paraId="4EA13733" w14:textId="77777777" w:rsidR="002D21C1" w:rsidRDefault="002D21C1" w:rsidP="002D21C1">
      <w:pPr>
        <w:pStyle w:val="ListParagraph"/>
        <w:numPr>
          <w:ilvl w:val="1"/>
          <w:numId w:val="2"/>
        </w:numPr>
      </w:pPr>
      <w:r>
        <w:t xml:space="preserve">Purpose:  </w:t>
      </w:r>
      <w:r w:rsidR="00FD1386">
        <w:t>Clear all active F-Codes.</w:t>
      </w:r>
    </w:p>
    <w:p w14:paraId="19CF81D6" w14:textId="77777777" w:rsidR="002D21C1" w:rsidRDefault="002D21C1" w:rsidP="002D21C1">
      <w:pPr>
        <w:pStyle w:val="ListParagraph"/>
        <w:numPr>
          <w:ilvl w:val="1"/>
          <w:numId w:val="2"/>
        </w:numPr>
      </w:pPr>
      <w:r>
        <w:t>Command: 0x67</w:t>
      </w:r>
    </w:p>
    <w:p w14:paraId="48B4AE35" w14:textId="77777777" w:rsidR="002D21C1" w:rsidRDefault="002D21C1" w:rsidP="002D21C1">
      <w:pPr>
        <w:pStyle w:val="ListParagraph"/>
        <w:numPr>
          <w:ilvl w:val="1"/>
          <w:numId w:val="2"/>
        </w:numPr>
      </w:pPr>
      <w:r>
        <w:t xml:space="preserve">Data sent with command (beyond source address and command):  </w:t>
      </w:r>
      <w:r w:rsidR="00FD1386">
        <w:t>NA</w:t>
      </w:r>
    </w:p>
    <w:p w14:paraId="568BFB53" w14:textId="77777777" w:rsidR="002D21C1" w:rsidRDefault="002D21C1" w:rsidP="002D21C1">
      <w:pPr>
        <w:pStyle w:val="ListParagraph"/>
        <w:numPr>
          <w:ilvl w:val="1"/>
          <w:numId w:val="2"/>
        </w:numPr>
      </w:pPr>
      <w:r w:rsidRPr="00393963">
        <w:t>Response:</w:t>
      </w:r>
      <w:r w:rsidR="00FD1386">
        <w:t xml:space="preserve"> NA</w:t>
      </w:r>
    </w:p>
    <w:p w14:paraId="53357159" w14:textId="77777777" w:rsidR="002D21C1" w:rsidRDefault="00FD1386" w:rsidP="00FD1386">
      <w:pPr>
        <w:pStyle w:val="ListParagraph"/>
        <w:numPr>
          <w:ilvl w:val="0"/>
          <w:numId w:val="2"/>
        </w:numPr>
      </w:pPr>
      <w:r>
        <w:t>Set Turbo Cool Stat</w:t>
      </w:r>
      <w:r w:rsidR="008B3333">
        <w:t>e</w:t>
      </w:r>
    </w:p>
    <w:p w14:paraId="444A4723" w14:textId="08982DFA" w:rsidR="00FD1386" w:rsidRDefault="00FD1386" w:rsidP="00FD1386">
      <w:pPr>
        <w:pStyle w:val="ListParagraph"/>
        <w:numPr>
          <w:ilvl w:val="1"/>
          <w:numId w:val="2"/>
        </w:numPr>
      </w:pPr>
      <w:r>
        <w:t xml:space="preserve">Purpose:  Activate or deactivate the </w:t>
      </w:r>
      <w:r w:rsidR="00FA14E0">
        <w:t>T</w:t>
      </w:r>
      <w:r>
        <w:t xml:space="preserve">urbo </w:t>
      </w:r>
      <w:r w:rsidR="00FA14E0">
        <w:t>C</w:t>
      </w:r>
      <w:r>
        <w:t>ool state.</w:t>
      </w:r>
    </w:p>
    <w:p w14:paraId="7097E174" w14:textId="77777777" w:rsidR="00FD1386" w:rsidRDefault="00FD1386" w:rsidP="00FD1386">
      <w:pPr>
        <w:pStyle w:val="ListParagraph"/>
        <w:numPr>
          <w:ilvl w:val="1"/>
          <w:numId w:val="2"/>
        </w:numPr>
      </w:pPr>
      <w:r>
        <w:t>Command: 0x69</w:t>
      </w:r>
    </w:p>
    <w:p w14:paraId="0DB113E2" w14:textId="3F5A111B" w:rsidR="00FD1386" w:rsidRDefault="00FD1386" w:rsidP="00FD1386">
      <w:pPr>
        <w:pStyle w:val="ListParagraph"/>
        <w:numPr>
          <w:ilvl w:val="1"/>
          <w:numId w:val="2"/>
        </w:numPr>
      </w:pPr>
      <w:r>
        <w:t xml:space="preserve">Data sent with command (beyond source address and command):  Single byte indicating the desired </w:t>
      </w:r>
      <w:r w:rsidR="00FA14E0">
        <w:t>T</w:t>
      </w:r>
      <w:r>
        <w:t>urbo</w:t>
      </w:r>
      <w:r w:rsidR="008B3333">
        <w:t xml:space="preserve"> </w:t>
      </w:r>
      <w:r w:rsidR="00FA14E0">
        <w:t>C</w:t>
      </w:r>
      <w:r w:rsidR="008B3333">
        <w:t>ool</w:t>
      </w:r>
      <w:r>
        <w:t xml:space="preserve"> status – 1/0 – Activate/Deactivate.</w:t>
      </w:r>
    </w:p>
    <w:p w14:paraId="5D547893" w14:textId="77777777" w:rsidR="00FD1386" w:rsidRDefault="00FD1386" w:rsidP="00FD1386">
      <w:pPr>
        <w:pStyle w:val="ListParagraph"/>
        <w:numPr>
          <w:ilvl w:val="1"/>
          <w:numId w:val="2"/>
        </w:numPr>
      </w:pPr>
      <w:r w:rsidRPr="00393963">
        <w:t>Response:</w:t>
      </w:r>
      <w:r>
        <w:t xml:space="preserve"> NA</w:t>
      </w:r>
    </w:p>
    <w:p w14:paraId="0CA29771" w14:textId="77777777" w:rsidR="008B3333" w:rsidRDefault="008B3333" w:rsidP="008B3333">
      <w:pPr>
        <w:pStyle w:val="ListParagraph"/>
        <w:numPr>
          <w:ilvl w:val="0"/>
          <w:numId w:val="2"/>
        </w:numPr>
      </w:pPr>
      <w:r>
        <w:t>Set Turbo Freeze State</w:t>
      </w:r>
    </w:p>
    <w:p w14:paraId="54987D13" w14:textId="49866268" w:rsidR="008B3333" w:rsidRDefault="008B3333" w:rsidP="008B3333">
      <w:pPr>
        <w:pStyle w:val="ListParagraph"/>
        <w:numPr>
          <w:ilvl w:val="1"/>
          <w:numId w:val="2"/>
        </w:numPr>
      </w:pPr>
      <w:r>
        <w:t xml:space="preserve">Purpose:  Activate or deactivate the </w:t>
      </w:r>
      <w:r w:rsidR="00FA14E0">
        <w:t>T</w:t>
      </w:r>
      <w:r>
        <w:t xml:space="preserve">urbo </w:t>
      </w:r>
      <w:r w:rsidR="00FA14E0">
        <w:t>F</w:t>
      </w:r>
      <w:r>
        <w:t>reeze state.</w:t>
      </w:r>
    </w:p>
    <w:p w14:paraId="7903367D" w14:textId="77777777" w:rsidR="008B3333" w:rsidRDefault="008B3333" w:rsidP="008B3333">
      <w:pPr>
        <w:pStyle w:val="ListParagraph"/>
        <w:numPr>
          <w:ilvl w:val="1"/>
          <w:numId w:val="2"/>
        </w:numPr>
      </w:pPr>
      <w:r>
        <w:t>Command: 0x6A</w:t>
      </w:r>
    </w:p>
    <w:p w14:paraId="0B4E4B88" w14:textId="564EDA2B" w:rsidR="008B3333" w:rsidRDefault="008B3333" w:rsidP="008B3333">
      <w:pPr>
        <w:pStyle w:val="ListParagraph"/>
        <w:numPr>
          <w:ilvl w:val="1"/>
          <w:numId w:val="2"/>
        </w:numPr>
      </w:pPr>
      <w:r>
        <w:t xml:space="preserve">Data sent with command (beyond source address and command):  Single byte indicating the desired </w:t>
      </w:r>
      <w:r w:rsidR="00FA14E0">
        <w:t>T</w:t>
      </w:r>
      <w:r>
        <w:t xml:space="preserve">urbo </w:t>
      </w:r>
      <w:r w:rsidR="00FA14E0">
        <w:t>F</w:t>
      </w:r>
      <w:r>
        <w:t>reeze status – 1/0 – Activate/Deactivate.</w:t>
      </w:r>
    </w:p>
    <w:p w14:paraId="55B44618" w14:textId="77777777" w:rsidR="008B3333" w:rsidRDefault="008B3333" w:rsidP="008B3333">
      <w:pPr>
        <w:pStyle w:val="ListParagraph"/>
        <w:numPr>
          <w:ilvl w:val="1"/>
          <w:numId w:val="2"/>
        </w:numPr>
      </w:pPr>
      <w:r w:rsidRPr="00393963">
        <w:t>Response:</w:t>
      </w:r>
      <w:r>
        <w:t xml:space="preserve"> NA</w:t>
      </w:r>
    </w:p>
    <w:p w14:paraId="7FF1EE91" w14:textId="77777777" w:rsidR="00CA7BD0" w:rsidRDefault="00CA7BD0" w:rsidP="00CA7BD0">
      <w:pPr>
        <w:pStyle w:val="ListParagraph"/>
        <w:numPr>
          <w:ilvl w:val="0"/>
          <w:numId w:val="2"/>
        </w:numPr>
      </w:pPr>
      <w:r>
        <w:t>Set Deli Pan Mode</w:t>
      </w:r>
    </w:p>
    <w:p w14:paraId="7F5A276F" w14:textId="77777777" w:rsidR="00CA7BD0" w:rsidRDefault="00CA7BD0" w:rsidP="00CA7BD0">
      <w:pPr>
        <w:pStyle w:val="ListParagraph"/>
        <w:numPr>
          <w:ilvl w:val="1"/>
          <w:numId w:val="2"/>
        </w:numPr>
      </w:pPr>
      <w:r>
        <w:t>Purpose:  Activate or deactivate a Deli pan mode.   Mode 0 is deactivated.  Modes 1-6 are control modes targeted to different foods (model dependent)</w:t>
      </w:r>
    </w:p>
    <w:p w14:paraId="40A7C9C8" w14:textId="77777777" w:rsidR="00CA7BD0" w:rsidRDefault="00CA7BD0" w:rsidP="00CA7BD0">
      <w:pPr>
        <w:pStyle w:val="ListParagraph"/>
        <w:numPr>
          <w:ilvl w:val="1"/>
          <w:numId w:val="2"/>
        </w:numPr>
      </w:pPr>
      <w:r>
        <w:t>Command: 0x6B</w:t>
      </w:r>
    </w:p>
    <w:p w14:paraId="7FF4CC41" w14:textId="77777777" w:rsidR="00CA7BD0" w:rsidRDefault="00CA7BD0" w:rsidP="00CA7BD0">
      <w:pPr>
        <w:pStyle w:val="ListParagraph"/>
        <w:numPr>
          <w:ilvl w:val="1"/>
          <w:numId w:val="2"/>
        </w:numPr>
      </w:pPr>
      <w:r>
        <w:t>Data sent with command (beyond source address and command):  Single byte indicating the desired mode.  0 – 6.  (0 = idle,  others relate to specialized control)</w:t>
      </w:r>
    </w:p>
    <w:p w14:paraId="6D4CC834" w14:textId="77777777" w:rsidR="00CA7BD0" w:rsidRDefault="00CA7BD0" w:rsidP="00CA7BD0">
      <w:pPr>
        <w:pStyle w:val="ListParagraph"/>
        <w:numPr>
          <w:ilvl w:val="1"/>
          <w:numId w:val="2"/>
        </w:numPr>
      </w:pPr>
      <w:r w:rsidRPr="00393963">
        <w:t>Response:</w:t>
      </w:r>
      <w:r>
        <w:t xml:space="preserve"> NA</w:t>
      </w:r>
    </w:p>
    <w:p w14:paraId="35A976FD" w14:textId="77777777" w:rsidR="00CA7BD0" w:rsidRDefault="00CA7BD0" w:rsidP="00CA7BD0">
      <w:pPr>
        <w:pStyle w:val="ListParagraph"/>
        <w:numPr>
          <w:ilvl w:val="0"/>
          <w:numId w:val="2"/>
        </w:numPr>
      </w:pPr>
      <w:r>
        <w:t>Get Deli Pan Settings</w:t>
      </w:r>
    </w:p>
    <w:p w14:paraId="4146AABE" w14:textId="77777777" w:rsidR="00CA7BD0" w:rsidRDefault="00CA7BD0" w:rsidP="00CA7BD0">
      <w:pPr>
        <w:pStyle w:val="ListParagraph"/>
        <w:numPr>
          <w:ilvl w:val="1"/>
          <w:numId w:val="2"/>
        </w:numPr>
      </w:pPr>
      <w:r>
        <w:t>Purpose:  Read control settings related to the specific deli pan mode selected.</w:t>
      </w:r>
    </w:p>
    <w:p w14:paraId="4F1104E7" w14:textId="77777777" w:rsidR="00CA7BD0" w:rsidRDefault="00CA7BD0" w:rsidP="00CA7BD0">
      <w:pPr>
        <w:pStyle w:val="ListParagraph"/>
        <w:numPr>
          <w:ilvl w:val="1"/>
          <w:numId w:val="2"/>
        </w:numPr>
      </w:pPr>
      <w:r>
        <w:t>Command: 0x6C</w:t>
      </w:r>
    </w:p>
    <w:p w14:paraId="5AF5EF81" w14:textId="77777777" w:rsidR="00CA7BD0" w:rsidRDefault="00CA7BD0" w:rsidP="00CA7BD0">
      <w:pPr>
        <w:pStyle w:val="ListParagraph"/>
        <w:numPr>
          <w:ilvl w:val="1"/>
          <w:numId w:val="2"/>
        </w:numPr>
      </w:pPr>
      <w:r>
        <w:t>Data sent with command (beyond source address and command):  NA</w:t>
      </w:r>
    </w:p>
    <w:p w14:paraId="27F1FCAF" w14:textId="77777777" w:rsidR="00CA7BD0" w:rsidRDefault="00CA7BD0" w:rsidP="00CA7BD0">
      <w:pPr>
        <w:pStyle w:val="ListParagraph"/>
        <w:numPr>
          <w:ilvl w:val="1"/>
          <w:numId w:val="2"/>
        </w:numPr>
      </w:pPr>
      <w:r w:rsidRPr="00393963">
        <w:t>Response:</w:t>
      </w:r>
      <w:r>
        <w:t xml:space="preserve">  Status data associated with the Deli Pan </w:t>
      </w:r>
    </w:p>
    <w:p w14:paraId="097790BB" w14:textId="77777777" w:rsidR="00CA7BD0" w:rsidRDefault="00CA7BD0" w:rsidP="00CA7BD0">
      <w:pPr>
        <w:pStyle w:val="ListParagraph"/>
        <w:numPr>
          <w:ilvl w:val="2"/>
          <w:numId w:val="2"/>
        </w:numPr>
      </w:pPr>
      <w:r>
        <w:t>[0] = Mode Selected (0 = off, 1= Mode 1, …)</w:t>
      </w:r>
    </w:p>
    <w:p w14:paraId="4AF81087" w14:textId="7F4729AC" w:rsidR="00CA7BD0" w:rsidRDefault="00CA7BD0" w:rsidP="00CA7BD0">
      <w:pPr>
        <w:pStyle w:val="ListParagraph"/>
        <w:numPr>
          <w:ilvl w:val="2"/>
          <w:numId w:val="2"/>
        </w:numPr>
      </w:pPr>
      <w:r>
        <w:t>[1-2] = Mode Set</w:t>
      </w:r>
      <w:r w:rsidR="00A208FD">
        <w:t xml:space="preserve"> </w:t>
      </w:r>
      <w:r>
        <w:t>point (</w:t>
      </w:r>
      <w:r w:rsidR="00A208FD">
        <w:t xml:space="preserve">Degrees F </w:t>
      </w:r>
      <w:r>
        <w:t>X</w:t>
      </w:r>
      <w:r w:rsidR="00A208FD">
        <w:t xml:space="preserve"> </w:t>
      </w:r>
      <w:r>
        <w:t>100) (MSB First)</w:t>
      </w:r>
    </w:p>
    <w:p w14:paraId="299EE688" w14:textId="56762F63" w:rsidR="00CA7BD0" w:rsidRDefault="00CA7BD0" w:rsidP="00CA7BD0">
      <w:pPr>
        <w:pStyle w:val="ListParagraph"/>
        <w:numPr>
          <w:ilvl w:val="2"/>
          <w:numId w:val="2"/>
        </w:numPr>
      </w:pPr>
      <w:r>
        <w:t>[3-4] = Mode Adjusted Set</w:t>
      </w:r>
      <w:r w:rsidR="00A208FD">
        <w:t xml:space="preserve"> </w:t>
      </w:r>
      <w:r>
        <w:t>point (MSB First)</w:t>
      </w:r>
    </w:p>
    <w:p w14:paraId="4FFEC0ED" w14:textId="77777777" w:rsidR="00CA7BD0" w:rsidRDefault="00CA7BD0" w:rsidP="00CA7BD0">
      <w:pPr>
        <w:pStyle w:val="ListParagraph"/>
        <w:numPr>
          <w:ilvl w:val="2"/>
          <w:numId w:val="2"/>
        </w:numPr>
      </w:pPr>
      <w:r>
        <w:t>[5-6] = Mode Offset (DegFX100) (MSB First)</w:t>
      </w:r>
    </w:p>
    <w:p w14:paraId="7B3C35E9" w14:textId="3771C326" w:rsidR="00CA7BD0" w:rsidRDefault="00CA7BD0" w:rsidP="00CA7BD0">
      <w:pPr>
        <w:pStyle w:val="ListParagraph"/>
        <w:numPr>
          <w:ilvl w:val="2"/>
          <w:numId w:val="2"/>
        </w:numPr>
      </w:pPr>
      <w:r>
        <w:t>[7-8] = Mode Low Grid Line (</w:t>
      </w:r>
      <w:r w:rsidR="00A208FD">
        <w:t xml:space="preserve">Degrees F </w:t>
      </w:r>
      <w:r>
        <w:t>X 100) (MSB First)</w:t>
      </w:r>
    </w:p>
    <w:p w14:paraId="4FED2879" w14:textId="3805108B" w:rsidR="00CA7BD0" w:rsidRDefault="00CA7BD0" w:rsidP="00CA7BD0">
      <w:pPr>
        <w:pStyle w:val="ListParagraph"/>
        <w:numPr>
          <w:ilvl w:val="2"/>
          <w:numId w:val="2"/>
        </w:numPr>
      </w:pPr>
      <w:r>
        <w:t>[9-10] = Mode High Grid Line(</w:t>
      </w:r>
      <w:r w:rsidR="00A208FD">
        <w:t xml:space="preserve">Degrees F </w:t>
      </w:r>
      <w:r>
        <w:t>X 100) (MSB First)</w:t>
      </w:r>
    </w:p>
    <w:p w14:paraId="58369B79" w14:textId="77777777" w:rsidR="00CA7BD0" w:rsidRDefault="00CA7BD0" w:rsidP="00CA7BD0">
      <w:pPr>
        <w:pStyle w:val="ListParagraph"/>
        <w:numPr>
          <w:ilvl w:val="2"/>
          <w:numId w:val="2"/>
        </w:numPr>
      </w:pPr>
      <w:r>
        <w:t>[11-12] = Mode Timeout (Half Hours) (MSB First)</w:t>
      </w:r>
    </w:p>
    <w:p w14:paraId="41F751EA" w14:textId="77777777" w:rsidR="00CA7BD0" w:rsidRDefault="00CA7BD0" w:rsidP="00CA7BD0">
      <w:pPr>
        <w:pStyle w:val="ListParagraph"/>
        <w:numPr>
          <w:ilvl w:val="2"/>
          <w:numId w:val="2"/>
        </w:numPr>
      </w:pPr>
      <w:r>
        <w:t>[13-14] = Time Remaining (Half Hours)(MSB First)</w:t>
      </w:r>
    </w:p>
    <w:p w14:paraId="480E597F" w14:textId="77777777" w:rsidR="00CA7BD0" w:rsidRDefault="00CA7BD0" w:rsidP="00CA7BD0">
      <w:pPr>
        <w:pStyle w:val="ListParagraph"/>
        <w:numPr>
          <w:ilvl w:val="2"/>
          <w:numId w:val="2"/>
        </w:numPr>
      </w:pPr>
      <w:r>
        <w:t>[15] = Current RBG Red % DC</w:t>
      </w:r>
    </w:p>
    <w:p w14:paraId="698C2EA8" w14:textId="77777777" w:rsidR="00CA7BD0" w:rsidRDefault="00CA7BD0" w:rsidP="00CA7BD0">
      <w:pPr>
        <w:pStyle w:val="ListParagraph"/>
        <w:numPr>
          <w:ilvl w:val="2"/>
          <w:numId w:val="2"/>
        </w:numPr>
      </w:pPr>
      <w:r>
        <w:t>[16] = Current RBG Green % DC</w:t>
      </w:r>
    </w:p>
    <w:p w14:paraId="41E6D4D9" w14:textId="77777777" w:rsidR="00CA7BD0" w:rsidRDefault="00CA7BD0" w:rsidP="00CA7BD0">
      <w:pPr>
        <w:pStyle w:val="ListParagraph"/>
        <w:numPr>
          <w:ilvl w:val="2"/>
          <w:numId w:val="2"/>
        </w:numPr>
      </w:pPr>
      <w:r>
        <w:t>[17] = Current RBG Blue % DC</w:t>
      </w:r>
    </w:p>
    <w:p w14:paraId="4F805F4C" w14:textId="1361F2C6" w:rsidR="00CA7BD0" w:rsidRDefault="00CA7BD0" w:rsidP="00CA7BD0">
      <w:pPr>
        <w:pStyle w:val="ListParagraph"/>
        <w:numPr>
          <w:ilvl w:val="2"/>
          <w:numId w:val="2"/>
        </w:numPr>
      </w:pPr>
      <w:r>
        <w:t xml:space="preserve">[18-19] = </w:t>
      </w:r>
      <w:r w:rsidR="00A208FD">
        <w:t>Deli pan</w:t>
      </w:r>
      <w:r>
        <w:t xml:space="preserve"> Shift (DegFx100)</w:t>
      </w:r>
    </w:p>
    <w:p w14:paraId="0AD4D7FB" w14:textId="5B578D95" w:rsidR="00CA7BD0" w:rsidRDefault="00CA7BD0" w:rsidP="00CA7BD0">
      <w:pPr>
        <w:pStyle w:val="ListParagraph"/>
        <w:numPr>
          <w:ilvl w:val="2"/>
          <w:numId w:val="2"/>
        </w:numPr>
      </w:pPr>
      <w:r>
        <w:t xml:space="preserve">[20-21] = </w:t>
      </w:r>
      <w:r w:rsidR="00A208FD">
        <w:t>Deli Pan</w:t>
      </w:r>
      <w:r>
        <w:t xml:space="preserve"> Long Term Average (</w:t>
      </w:r>
      <w:r w:rsidR="00A208FD">
        <w:t xml:space="preserve">Degrees F </w:t>
      </w:r>
      <w:r>
        <w:t>X</w:t>
      </w:r>
      <w:r w:rsidR="00A208FD">
        <w:t xml:space="preserve"> </w:t>
      </w:r>
      <w:r>
        <w:t>100)</w:t>
      </w:r>
    </w:p>
    <w:p w14:paraId="226E64D8" w14:textId="77777777" w:rsidR="00F43D6D" w:rsidRDefault="00F43D6D" w:rsidP="00F43D6D">
      <w:pPr>
        <w:pStyle w:val="ListParagraph"/>
        <w:numPr>
          <w:ilvl w:val="0"/>
          <w:numId w:val="2"/>
        </w:numPr>
      </w:pPr>
      <w:r>
        <w:lastRenderedPageBreak/>
        <w:t>Set Temperature Units</w:t>
      </w:r>
    </w:p>
    <w:p w14:paraId="001F6FD7" w14:textId="77777777" w:rsidR="00F43D6D" w:rsidRDefault="00F43D6D" w:rsidP="00F43D6D">
      <w:pPr>
        <w:pStyle w:val="ListParagraph"/>
        <w:numPr>
          <w:ilvl w:val="1"/>
          <w:numId w:val="2"/>
        </w:numPr>
      </w:pPr>
      <w:r>
        <w:t>Purpose:  Sets Degrees F or Degrees C for the UI of the unit</w:t>
      </w:r>
    </w:p>
    <w:p w14:paraId="51123584" w14:textId="77777777" w:rsidR="00F43D6D" w:rsidRDefault="00F43D6D" w:rsidP="00F43D6D">
      <w:pPr>
        <w:pStyle w:val="ListParagraph"/>
        <w:numPr>
          <w:ilvl w:val="1"/>
          <w:numId w:val="2"/>
        </w:numPr>
      </w:pPr>
      <w:r>
        <w:t>Command: 0x6E</w:t>
      </w:r>
    </w:p>
    <w:p w14:paraId="429BDB73" w14:textId="77777777" w:rsidR="00041DE0" w:rsidRDefault="00041DE0" w:rsidP="00041DE0">
      <w:pPr>
        <w:pStyle w:val="ListParagraph"/>
        <w:numPr>
          <w:ilvl w:val="1"/>
          <w:numId w:val="2"/>
        </w:numPr>
      </w:pPr>
      <w:r>
        <w:t xml:space="preserve">Data sent with command (beyond source address and command):  1 Byte treated as a </w:t>
      </w:r>
      <w:r w:rsidR="00D623FA">
        <w:t>Boolean</w:t>
      </w:r>
      <w:r>
        <w:t xml:space="preserve"> to indicate Degrees C or Degrees F when set to 1/0 respectively. </w:t>
      </w:r>
    </w:p>
    <w:p w14:paraId="703EB27A" w14:textId="77777777" w:rsidR="00F43D6D" w:rsidRDefault="00041DE0" w:rsidP="00F43D6D">
      <w:pPr>
        <w:pStyle w:val="ListParagraph"/>
        <w:numPr>
          <w:ilvl w:val="1"/>
          <w:numId w:val="2"/>
        </w:numPr>
      </w:pPr>
      <w:r w:rsidRPr="00393963">
        <w:t>Response:</w:t>
      </w:r>
      <w:r>
        <w:t xml:space="preserve"> NA</w:t>
      </w:r>
    </w:p>
    <w:p w14:paraId="3051DB25" w14:textId="77777777" w:rsidR="005273EB" w:rsidRDefault="005273EB" w:rsidP="005273EB">
      <w:pPr>
        <w:pStyle w:val="ListParagraph"/>
        <w:numPr>
          <w:ilvl w:val="0"/>
          <w:numId w:val="2"/>
        </w:numPr>
      </w:pPr>
      <w:r>
        <w:t>Request Dispense</w:t>
      </w:r>
    </w:p>
    <w:p w14:paraId="4F50F8C7" w14:textId="77777777" w:rsidR="005273EB" w:rsidRDefault="005273EB" w:rsidP="005273EB">
      <w:pPr>
        <w:pStyle w:val="ListParagraph"/>
        <w:numPr>
          <w:ilvl w:val="1"/>
          <w:numId w:val="2"/>
        </w:numPr>
      </w:pPr>
      <w:r>
        <w:t>Purpose:  Command that normally is generated from the dispenser board.  To trigger the dispense action of water, cubed, or crushed ice.   To maintain dispense activity command mus</w:t>
      </w:r>
      <w:r w:rsidR="00EF0CB4">
        <w:t>t</w:t>
      </w:r>
      <w:r>
        <w:t xml:space="preserve"> be repeated</w:t>
      </w:r>
      <w:r w:rsidR="00EF0CB4">
        <w:t xml:space="preserve"> every ½ second.   Execution may also be dependent upon door status as well as cub switch position.</w:t>
      </w:r>
      <w:r>
        <w:t xml:space="preserve"> </w:t>
      </w:r>
    </w:p>
    <w:p w14:paraId="7064B811" w14:textId="77777777" w:rsidR="005273EB" w:rsidRDefault="00B3410B" w:rsidP="005273EB">
      <w:pPr>
        <w:pStyle w:val="ListParagraph"/>
        <w:numPr>
          <w:ilvl w:val="1"/>
          <w:numId w:val="2"/>
        </w:numPr>
      </w:pPr>
      <w:r>
        <w:t>Command: 0x70</w:t>
      </w:r>
    </w:p>
    <w:p w14:paraId="62F652D8" w14:textId="77777777" w:rsidR="005273EB" w:rsidRDefault="005273EB" w:rsidP="005273EB">
      <w:pPr>
        <w:pStyle w:val="ListParagraph"/>
        <w:numPr>
          <w:ilvl w:val="1"/>
          <w:numId w:val="2"/>
        </w:numPr>
      </w:pPr>
      <w:r>
        <w:t>Data sent with command (beyond source address and command):</w:t>
      </w:r>
      <w:r w:rsidR="00EF0CB4">
        <w:t xml:space="preserve">  Modifier indicating the type of </w:t>
      </w:r>
      <w:r w:rsidR="00B36D08">
        <w:t>dispense requested as follows:</w:t>
      </w:r>
    </w:p>
    <w:p w14:paraId="1ED50D40" w14:textId="77777777" w:rsidR="00B36D08" w:rsidRDefault="00B36D08" w:rsidP="00B36D08">
      <w:pPr>
        <w:pStyle w:val="ListParagraph"/>
        <w:numPr>
          <w:ilvl w:val="2"/>
          <w:numId w:val="2"/>
        </w:numPr>
      </w:pPr>
      <w:r>
        <w:t>[0] = Dispense Type</w:t>
      </w:r>
    </w:p>
    <w:p w14:paraId="6E6A0F7D" w14:textId="77777777" w:rsidR="00B36D08" w:rsidRDefault="00B36D08" w:rsidP="00B36D08">
      <w:pPr>
        <w:pStyle w:val="ListParagraph"/>
        <w:numPr>
          <w:ilvl w:val="3"/>
          <w:numId w:val="2"/>
        </w:numPr>
      </w:pPr>
      <w:r>
        <w:t>Bit 0 = Water</w:t>
      </w:r>
    </w:p>
    <w:p w14:paraId="75E113EF" w14:textId="77777777" w:rsidR="00B36D08" w:rsidRDefault="00B36D08" w:rsidP="00B36D08">
      <w:pPr>
        <w:pStyle w:val="ListParagraph"/>
        <w:numPr>
          <w:ilvl w:val="3"/>
          <w:numId w:val="2"/>
        </w:numPr>
      </w:pPr>
      <w:r>
        <w:t>Bit 1 = Cubed</w:t>
      </w:r>
    </w:p>
    <w:p w14:paraId="56C6BCD2" w14:textId="77777777" w:rsidR="00B36D08" w:rsidRDefault="00B36D08" w:rsidP="00B36D08">
      <w:pPr>
        <w:pStyle w:val="ListParagraph"/>
        <w:numPr>
          <w:ilvl w:val="3"/>
          <w:numId w:val="2"/>
        </w:numPr>
      </w:pPr>
      <w:r>
        <w:t>Bit 2 = Crushed</w:t>
      </w:r>
    </w:p>
    <w:p w14:paraId="2146AE04" w14:textId="77777777" w:rsidR="00B36D08" w:rsidRDefault="00B36D08" w:rsidP="00B36D08">
      <w:pPr>
        <w:pStyle w:val="ListParagraph"/>
        <w:numPr>
          <w:ilvl w:val="3"/>
          <w:numId w:val="2"/>
        </w:numPr>
      </w:pPr>
      <w:r>
        <w:t>Bit 3 = Hot Water</w:t>
      </w:r>
    </w:p>
    <w:p w14:paraId="2F8E8E3F" w14:textId="050286CD" w:rsidR="00B36D08" w:rsidRDefault="00B36D08" w:rsidP="00B36D08">
      <w:pPr>
        <w:pStyle w:val="ListParagraph"/>
        <w:numPr>
          <w:ilvl w:val="3"/>
          <w:numId w:val="2"/>
        </w:numPr>
      </w:pPr>
      <w:r>
        <w:t>Bit 4 = Cup Switch Req</w:t>
      </w:r>
      <w:r w:rsidR="00A208FD">
        <w:t>uired</w:t>
      </w:r>
    </w:p>
    <w:p w14:paraId="0AF3C29C" w14:textId="6354448E" w:rsidR="00B36D08" w:rsidRDefault="00B36D08" w:rsidP="00B36D08">
      <w:pPr>
        <w:pStyle w:val="ListParagraph"/>
        <w:numPr>
          <w:ilvl w:val="3"/>
          <w:numId w:val="2"/>
        </w:numPr>
      </w:pPr>
      <w:r>
        <w:t>Bit 5 = Dispense Button Req</w:t>
      </w:r>
      <w:r w:rsidR="00A208FD">
        <w:t>uired</w:t>
      </w:r>
    </w:p>
    <w:p w14:paraId="447D853B" w14:textId="50F3F7DD" w:rsidR="00B36D08" w:rsidRDefault="00B36D08" w:rsidP="00B36D08">
      <w:pPr>
        <w:pStyle w:val="ListParagraph"/>
        <w:numPr>
          <w:ilvl w:val="3"/>
          <w:numId w:val="2"/>
        </w:numPr>
      </w:pPr>
      <w:r>
        <w:t>Bit 6 = AutoFill Req</w:t>
      </w:r>
      <w:r w:rsidR="00A208FD">
        <w:t>uired</w:t>
      </w:r>
    </w:p>
    <w:p w14:paraId="7B76EEEB" w14:textId="77777777" w:rsidR="00A208FD" w:rsidRDefault="00B36D08" w:rsidP="00A208FD">
      <w:pPr>
        <w:pStyle w:val="ListParagraph"/>
        <w:numPr>
          <w:ilvl w:val="3"/>
          <w:numId w:val="2"/>
        </w:numPr>
      </w:pPr>
      <w:r>
        <w:t>Bit 7 = Hot Water Cup Switch Req</w:t>
      </w:r>
      <w:r w:rsidR="00A208FD">
        <w:t>uired</w:t>
      </w:r>
    </w:p>
    <w:p w14:paraId="57F9FDB8" w14:textId="1CB8B585" w:rsidR="00B36D08" w:rsidRDefault="00B36D08" w:rsidP="00B36D08">
      <w:pPr>
        <w:pStyle w:val="ListParagraph"/>
        <w:numPr>
          <w:ilvl w:val="2"/>
          <w:numId w:val="2"/>
        </w:numPr>
      </w:pPr>
      <w:r>
        <w:t>[1-2] = Amount Requested (MSB First)</w:t>
      </w:r>
    </w:p>
    <w:p w14:paraId="2C876A37" w14:textId="77777777" w:rsidR="00B36D08" w:rsidRDefault="00B36D08" w:rsidP="00B36D08">
      <w:pPr>
        <w:pStyle w:val="ListParagraph"/>
        <w:numPr>
          <w:ilvl w:val="2"/>
          <w:numId w:val="2"/>
        </w:numPr>
      </w:pPr>
      <w:r>
        <w:t>[3] = Single Serve</w:t>
      </w:r>
    </w:p>
    <w:p w14:paraId="620288CF" w14:textId="77777777" w:rsidR="00B36D08" w:rsidRDefault="00B36D08" w:rsidP="00B36D08">
      <w:pPr>
        <w:pStyle w:val="ListParagraph"/>
        <w:numPr>
          <w:ilvl w:val="3"/>
          <w:numId w:val="2"/>
        </w:numPr>
      </w:pPr>
      <w:r>
        <w:t>Bit 0 = Enable</w:t>
      </w:r>
    </w:p>
    <w:p w14:paraId="16475C52" w14:textId="77777777" w:rsidR="005273EB" w:rsidRDefault="005273EB" w:rsidP="005273EB">
      <w:pPr>
        <w:pStyle w:val="ListParagraph"/>
        <w:numPr>
          <w:ilvl w:val="1"/>
          <w:numId w:val="2"/>
        </w:numPr>
      </w:pPr>
      <w:r w:rsidRPr="00393963">
        <w:t>Response:</w:t>
      </w:r>
      <w:r>
        <w:t xml:space="preserve"> NA</w:t>
      </w:r>
    </w:p>
    <w:p w14:paraId="4AAD7793" w14:textId="77777777" w:rsidR="00B36D08" w:rsidRDefault="00B36D08" w:rsidP="00B36D08">
      <w:pPr>
        <w:pStyle w:val="ListParagraph"/>
        <w:numPr>
          <w:ilvl w:val="0"/>
          <w:numId w:val="2"/>
        </w:numPr>
      </w:pPr>
      <w:r>
        <w:t>Configure Dispense Command</w:t>
      </w:r>
    </w:p>
    <w:p w14:paraId="7BD12EAC" w14:textId="77777777" w:rsidR="00B36D08" w:rsidRDefault="00B36D08" w:rsidP="00B36D08">
      <w:pPr>
        <w:pStyle w:val="ListParagraph"/>
        <w:numPr>
          <w:ilvl w:val="1"/>
          <w:numId w:val="2"/>
        </w:numPr>
      </w:pPr>
      <w:r>
        <w:t xml:space="preserve">Purpose:  Command that is used to allow the main board to setup conditions to enable a dispense action (hardware dependent).   Required for units with isolation water valves etc. where multiple boards are involved in dispenser load control. </w:t>
      </w:r>
      <w:r w:rsidR="00093083">
        <w:t xml:space="preserve">  For the configuration to be maintained the message must be sent periodically (faster than every 3 minutes)</w:t>
      </w:r>
    </w:p>
    <w:p w14:paraId="22F86862" w14:textId="77777777" w:rsidR="00B36D08" w:rsidRDefault="00822AB3" w:rsidP="00B36D08">
      <w:pPr>
        <w:pStyle w:val="ListParagraph"/>
        <w:numPr>
          <w:ilvl w:val="1"/>
          <w:numId w:val="2"/>
        </w:numPr>
      </w:pPr>
      <w:r>
        <w:t>Command: 0x71</w:t>
      </w:r>
    </w:p>
    <w:p w14:paraId="2EC940A8" w14:textId="77777777" w:rsidR="00B36D08" w:rsidRDefault="00B36D08" w:rsidP="00B36D08">
      <w:pPr>
        <w:pStyle w:val="ListParagraph"/>
        <w:numPr>
          <w:ilvl w:val="1"/>
          <w:numId w:val="2"/>
        </w:numPr>
      </w:pPr>
      <w:r>
        <w:t>Data sent with command (beyond source address and command):  2 bytes clarifying the request as follows:</w:t>
      </w:r>
    </w:p>
    <w:p w14:paraId="79C24AB0" w14:textId="77777777" w:rsidR="00B36D08" w:rsidRDefault="00B36D08" w:rsidP="00B36D08">
      <w:pPr>
        <w:pStyle w:val="ListParagraph"/>
        <w:numPr>
          <w:ilvl w:val="3"/>
          <w:numId w:val="2"/>
        </w:numPr>
      </w:pPr>
      <w:r>
        <w:t>Request Modifier 1</w:t>
      </w:r>
    </w:p>
    <w:p w14:paraId="2DB84417" w14:textId="77777777" w:rsidR="00B36D08" w:rsidRDefault="00B36D08" w:rsidP="00B36D08">
      <w:pPr>
        <w:pStyle w:val="ListParagraph"/>
        <w:numPr>
          <w:ilvl w:val="4"/>
          <w:numId w:val="2"/>
        </w:numPr>
      </w:pPr>
      <w:r>
        <w:t>0= Water</w:t>
      </w:r>
    </w:p>
    <w:p w14:paraId="1118ED77" w14:textId="77777777" w:rsidR="00B36D08" w:rsidRDefault="00B36D08" w:rsidP="00B36D08">
      <w:pPr>
        <w:pStyle w:val="ListParagraph"/>
        <w:numPr>
          <w:ilvl w:val="4"/>
          <w:numId w:val="2"/>
        </w:numPr>
      </w:pPr>
      <w:r>
        <w:t>1 = Cubed</w:t>
      </w:r>
    </w:p>
    <w:p w14:paraId="045AB02C" w14:textId="77777777" w:rsidR="00B36D08" w:rsidRDefault="00B36D08" w:rsidP="00B36D08">
      <w:pPr>
        <w:pStyle w:val="ListParagraph"/>
        <w:numPr>
          <w:ilvl w:val="4"/>
          <w:numId w:val="2"/>
        </w:numPr>
      </w:pPr>
      <w:r>
        <w:t>2 = Crushed</w:t>
      </w:r>
    </w:p>
    <w:p w14:paraId="26253578" w14:textId="77777777" w:rsidR="00B36D08" w:rsidRDefault="00B36D08" w:rsidP="00B36D08">
      <w:pPr>
        <w:pStyle w:val="ListParagraph"/>
        <w:numPr>
          <w:ilvl w:val="4"/>
          <w:numId w:val="2"/>
        </w:numPr>
      </w:pPr>
      <w:r>
        <w:t>3 = Hot Water</w:t>
      </w:r>
    </w:p>
    <w:p w14:paraId="7C80F9E2" w14:textId="6D6C16DA" w:rsidR="00B36D08" w:rsidRDefault="00B36D08" w:rsidP="00B36D08">
      <w:pPr>
        <w:pStyle w:val="ListParagraph"/>
        <w:numPr>
          <w:ilvl w:val="4"/>
          <w:numId w:val="2"/>
        </w:numPr>
      </w:pPr>
      <w:r>
        <w:t>4 = Ice</w:t>
      </w:r>
      <w:r w:rsidR="00A208FD">
        <w:t xml:space="preserve"> </w:t>
      </w:r>
      <w:r>
        <w:t>Maker Water</w:t>
      </w:r>
    </w:p>
    <w:p w14:paraId="7AFF4344" w14:textId="77777777" w:rsidR="00B36D08" w:rsidRDefault="00B36D08" w:rsidP="00B36D08">
      <w:pPr>
        <w:pStyle w:val="ListParagraph"/>
        <w:numPr>
          <w:ilvl w:val="4"/>
          <w:numId w:val="2"/>
        </w:numPr>
      </w:pPr>
      <w:r>
        <w:t>5 = Single Serve</w:t>
      </w:r>
    </w:p>
    <w:p w14:paraId="2DC484C3" w14:textId="77777777" w:rsidR="00B36D08" w:rsidRDefault="00B36D08" w:rsidP="00B36D08">
      <w:pPr>
        <w:pStyle w:val="ListParagraph"/>
        <w:numPr>
          <w:ilvl w:val="3"/>
          <w:numId w:val="2"/>
        </w:numPr>
      </w:pPr>
      <w:r>
        <w:lastRenderedPageBreak/>
        <w:t>Request Modifier 2</w:t>
      </w:r>
    </w:p>
    <w:p w14:paraId="6725E675" w14:textId="77777777" w:rsidR="00B36D08" w:rsidRDefault="00B36D08" w:rsidP="00B36D08">
      <w:pPr>
        <w:pStyle w:val="ListParagraph"/>
        <w:numPr>
          <w:ilvl w:val="4"/>
          <w:numId w:val="2"/>
        </w:numPr>
      </w:pPr>
      <w:r>
        <w:t>0 = Stop</w:t>
      </w:r>
    </w:p>
    <w:p w14:paraId="34070A7E" w14:textId="77777777" w:rsidR="00B36D08" w:rsidRDefault="00B36D08" w:rsidP="00B36D08">
      <w:pPr>
        <w:pStyle w:val="ListParagraph"/>
        <w:numPr>
          <w:ilvl w:val="4"/>
          <w:numId w:val="2"/>
        </w:numPr>
      </w:pPr>
      <w:r>
        <w:t>1 = Start</w:t>
      </w:r>
    </w:p>
    <w:p w14:paraId="0D2A6482" w14:textId="77777777" w:rsidR="00B36D08" w:rsidRDefault="00B36D08" w:rsidP="00B36D08">
      <w:pPr>
        <w:pStyle w:val="ListParagraph"/>
        <w:numPr>
          <w:ilvl w:val="4"/>
          <w:numId w:val="2"/>
        </w:numPr>
      </w:pPr>
      <w:r>
        <w:t>2 = Continue</w:t>
      </w:r>
    </w:p>
    <w:p w14:paraId="2E5E95CF" w14:textId="77777777" w:rsidR="00B36D08" w:rsidRDefault="00B36D08" w:rsidP="00B36D08">
      <w:pPr>
        <w:pStyle w:val="ListParagraph"/>
        <w:numPr>
          <w:ilvl w:val="1"/>
          <w:numId w:val="2"/>
        </w:numPr>
      </w:pPr>
      <w:r w:rsidRPr="00393963">
        <w:t>Response:</w:t>
      </w:r>
      <w:r>
        <w:t xml:space="preserve"> NA</w:t>
      </w:r>
    </w:p>
    <w:p w14:paraId="7DA60415" w14:textId="77777777" w:rsidR="00822AB3" w:rsidRDefault="00822AB3" w:rsidP="00822AB3">
      <w:pPr>
        <w:pStyle w:val="ListParagraph"/>
        <w:numPr>
          <w:ilvl w:val="0"/>
          <w:numId w:val="2"/>
        </w:numPr>
      </w:pPr>
      <w:r>
        <w:t>Set Compressor State</w:t>
      </w:r>
    </w:p>
    <w:p w14:paraId="64F78A52" w14:textId="09EB4955" w:rsidR="00822AB3" w:rsidRDefault="00822AB3" w:rsidP="00822AB3">
      <w:pPr>
        <w:pStyle w:val="ListParagraph"/>
        <w:numPr>
          <w:ilvl w:val="1"/>
          <w:numId w:val="2"/>
        </w:numPr>
      </w:pPr>
      <w:r>
        <w:t xml:space="preserve">Purpose: Command sent during a </w:t>
      </w:r>
      <w:r w:rsidR="00457345">
        <w:t>Native M</w:t>
      </w:r>
      <w:r>
        <w:t>ode only in order to control the status of the compressor.  Interpretation of the command depends upon hardware configuration (single speed or variable speed compressor).</w:t>
      </w:r>
    </w:p>
    <w:p w14:paraId="07824CD3" w14:textId="77777777" w:rsidR="00822AB3" w:rsidRDefault="00822AB3" w:rsidP="00822AB3">
      <w:pPr>
        <w:pStyle w:val="ListParagraph"/>
        <w:numPr>
          <w:ilvl w:val="1"/>
          <w:numId w:val="2"/>
        </w:numPr>
      </w:pPr>
      <w:r>
        <w:t>Command: 0x74</w:t>
      </w:r>
    </w:p>
    <w:p w14:paraId="2CC9F6BF" w14:textId="77777777" w:rsidR="00822AB3" w:rsidRDefault="00822AB3" w:rsidP="00822AB3">
      <w:pPr>
        <w:pStyle w:val="ListParagraph"/>
        <w:numPr>
          <w:ilvl w:val="1"/>
          <w:numId w:val="2"/>
        </w:numPr>
      </w:pPr>
      <w:r>
        <w:t>Data sent with command (beyond source address and command):  1 Byte indicating the state requested as follows:</w:t>
      </w:r>
    </w:p>
    <w:p w14:paraId="5B0BCAC9" w14:textId="77777777" w:rsidR="00822AB3" w:rsidRDefault="00822AB3" w:rsidP="00822AB3">
      <w:pPr>
        <w:pStyle w:val="ListParagraph"/>
        <w:numPr>
          <w:ilvl w:val="2"/>
          <w:numId w:val="2"/>
        </w:numPr>
      </w:pPr>
      <w:r>
        <w:t>Single Speed compressor</w:t>
      </w:r>
    </w:p>
    <w:p w14:paraId="6E6F7335" w14:textId="77777777" w:rsidR="00822AB3" w:rsidRDefault="00822AB3" w:rsidP="00822AB3">
      <w:pPr>
        <w:pStyle w:val="ListParagraph"/>
        <w:numPr>
          <w:ilvl w:val="3"/>
          <w:numId w:val="2"/>
        </w:numPr>
      </w:pPr>
      <w:r>
        <w:t>0x51 = On</w:t>
      </w:r>
    </w:p>
    <w:p w14:paraId="44A3B190" w14:textId="77777777" w:rsidR="00822AB3" w:rsidRDefault="00822AB3" w:rsidP="00822AB3">
      <w:pPr>
        <w:pStyle w:val="ListParagraph"/>
        <w:numPr>
          <w:ilvl w:val="3"/>
          <w:numId w:val="2"/>
        </w:numPr>
      </w:pPr>
      <w:r>
        <w:t>0x41 = Off</w:t>
      </w:r>
    </w:p>
    <w:p w14:paraId="56DFBE26" w14:textId="77777777" w:rsidR="00822AB3" w:rsidRDefault="00822AB3" w:rsidP="00822AB3">
      <w:pPr>
        <w:pStyle w:val="ListParagraph"/>
        <w:numPr>
          <w:ilvl w:val="2"/>
          <w:numId w:val="2"/>
        </w:numPr>
      </w:pPr>
      <w:r>
        <w:t>Variable speed:</w:t>
      </w:r>
    </w:p>
    <w:p w14:paraId="608E93AA" w14:textId="77777777" w:rsidR="00822AB3" w:rsidRDefault="00822AB3" w:rsidP="00822AB3">
      <w:pPr>
        <w:pStyle w:val="ListParagraph"/>
        <w:numPr>
          <w:ilvl w:val="3"/>
          <w:numId w:val="2"/>
        </w:numPr>
      </w:pPr>
      <w:r>
        <w:t>0x09 = Comp &amp; Cond fan High Speed</w:t>
      </w:r>
    </w:p>
    <w:p w14:paraId="58C3D51F" w14:textId="77777777" w:rsidR="00822AB3" w:rsidRDefault="00822AB3" w:rsidP="00822AB3">
      <w:pPr>
        <w:pStyle w:val="ListParagraph"/>
        <w:numPr>
          <w:ilvl w:val="3"/>
          <w:numId w:val="2"/>
        </w:numPr>
      </w:pPr>
      <w:r>
        <w:t>0x00 = Off</w:t>
      </w:r>
    </w:p>
    <w:p w14:paraId="6BD3E378" w14:textId="77777777" w:rsidR="00822AB3" w:rsidRDefault="00822AB3" w:rsidP="00822AB3">
      <w:pPr>
        <w:pStyle w:val="ListParagraph"/>
        <w:numPr>
          <w:ilvl w:val="3"/>
          <w:numId w:val="2"/>
        </w:numPr>
      </w:pPr>
      <w:r>
        <w:t>0x01 = Low</w:t>
      </w:r>
    </w:p>
    <w:p w14:paraId="3ACA714C" w14:textId="77777777" w:rsidR="00822AB3" w:rsidRDefault="00822AB3" w:rsidP="00822AB3">
      <w:pPr>
        <w:pStyle w:val="ListParagraph"/>
        <w:numPr>
          <w:ilvl w:val="3"/>
          <w:numId w:val="2"/>
        </w:numPr>
      </w:pPr>
      <w:r>
        <w:t>0x02 = Med</w:t>
      </w:r>
    </w:p>
    <w:p w14:paraId="03695072" w14:textId="77777777" w:rsidR="00822AB3" w:rsidRDefault="00822AB3" w:rsidP="00822AB3">
      <w:pPr>
        <w:pStyle w:val="ListParagraph"/>
        <w:numPr>
          <w:ilvl w:val="3"/>
          <w:numId w:val="2"/>
        </w:numPr>
      </w:pPr>
      <w:r>
        <w:t>0x03 = High</w:t>
      </w:r>
    </w:p>
    <w:p w14:paraId="7A3FE51A" w14:textId="77777777" w:rsidR="00822AB3" w:rsidRDefault="00822AB3" w:rsidP="00822AB3">
      <w:pPr>
        <w:pStyle w:val="ListParagraph"/>
        <w:numPr>
          <w:ilvl w:val="1"/>
          <w:numId w:val="2"/>
        </w:numPr>
      </w:pPr>
      <w:r w:rsidRPr="00393963">
        <w:t>Response:</w:t>
      </w:r>
      <w:r>
        <w:t xml:space="preserve"> NA</w:t>
      </w:r>
    </w:p>
    <w:p w14:paraId="0044FF6D" w14:textId="77777777" w:rsidR="004D6D06" w:rsidRDefault="004D6D06" w:rsidP="004D6D06">
      <w:pPr>
        <w:pStyle w:val="ListParagraph"/>
        <w:numPr>
          <w:ilvl w:val="0"/>
          <w:numId w:val="2"/>
        </w:numPr>
      </w:pPr>
      <w:r>
        <w:t>Ice Maker Enable</w:t>
      </w:r>
    </w:p>
    <w:p w14:paraId="72079824" w14:textId="77777777" w:rsidR="004D6D06" w:rsidRDefault="0054496A" w:rsidP="004D6D06">
      <w:pPr>
        <w:pStyle w:val="ListParagraph"/>
        <w:numPr>
          <w:ilvl w:val="1"/>
          <w:numId w:val="2"/>
        </w:numPr>
      </w:pPr>
      <w:r>
        <w:t>Purpose: Command sent to enable/disable the operation of the icemaker if it is controlled by the main board (hardware dependent).</w:t>
      </w:r>
    </w:p>
    <w:p w14:paraId="286488FA" w14:textId="77777777" w:rsidR="004D6D06" w:rsidRDefault="00321F05" w:rsidP="004D6D06">
      <w:pPr>
        <w:pStyle w:val="ListParagraph"/>
        <w:numPr>
          <w:ilvl w:val="1"/>
          <w:numId w:val="2"/>
        </w:numPr>
      </w:pPr>
      <w:r>
        <w:t>Command: 0x79</w:t>
      </w:r>
    </w:p>
    <w:p w14:paraId="33E7B643" w14:textId="77777777" w:rsidR="004D6D06" w:rsidRDefault="004D6D06" w:rsidP="004D6D06">
      <w:pPr>
        <w:pStyle w:val="ListParagraph"/>
        <w:numPr>
          <w:ilvl w:val="1"/>
          <w:numId w:val="2"/>
        </w:numPr>
      </w:pPr>
      <w:r>
        <w:t>Data sent with command (beyond source address and command):  1 Byte indicating the state to pause or Run the icemaker (0/1 respectively).</w:t>
      </w:r>
    </w:p>
    <w:p w14:paraId="5B480134" w14:textId="77777777" w:rsidR="004D6D06" w:rsidRDefault="004D6D06" w:rsidP="004D6D06">
      <w:pPr>
        <w:pStyle w:val="ListParagraph"/>
        <w:numPr>
          <w:ilvl w:val="1"/>
          <w:numId w:val="2"/>
        </w:numPr>
      </w:pPr>
      <w:r w:rsidRPr="00393963">
        <w:t>Response:</w:t>
      </w:r>
      <w:r>
        <w:t xml:space="preserve"> NA</w:t>
      </w:r>
    </w:p>
    <w:p w14:paraId="74631210" w14:textId="77777777" w:rsidR="00321F05" w:rsidRDefault="00321F05" w:rsidP="00321F05">
      <w:pPr>
        <w:pStyle w:val="ListParagraph"/>
        <w:numPr>
          <w:ilvl w:val="0"/>
          <w:numId w:val="2"/>
        </w:numPr>
      </w:pPr>
      <w:r>
        <w:t xml:space="preserve">Request </w:t>
      </w:r>
      <w:r w:rsidR="00741FE2">
        <w:t>I</w:t>
      </w:r>
      <w:r>
        <w:t>ce Maker Enable Status</w:t>
      </w:r>
    </w:p>
    <w:p w14:paraId="17B8D86A" w14:textId="77777777" w:rsidR="00321F05" w:rsidRDefault="00321F05" w:rsidP="00321F05">
      <w:pPr>
        <w:pStyle w:val="ListParagraph"/>
        <w:numPr>
          <w:ilvl w:val="1"/>
          <w:numId w:val="2"/>
        </w:numPr>
      </w:pPr>
      <w:r>
        <w:t xml:space="preserve">Purpose: Command </w:t>
      </w:r>
      <w:r w:rsidR="005E42B0">
        <w:t>to query the status of the icemaker  (response is hardware dependent)</w:t>
      </w:r>
    </w:p>
    <w:p w14:paraId="295323DD" w14:textId="77777777" w:rsidR="00321F05" w:rsidRDefault="005E42B0" w:rsidP="00321F05">
      <w:pPr>
        <w:pStyle w:val="ListParagraph"/>
        <w:numPr>
          <w:ilvl w:val="1"/>
          <w:numId w:val="2"/>
        </w:numPr>
      </w:pPr>
      <w:r>
        <w:t>Command: 0x7A</w:t>
      </w:r>
    </w:p>
    <w:p w14:paraId="7593A874" w14:textId="77777777" w:rsidR="00321F05" w:rsidRDefault="00321F05" w:rsidP="00321F05">
      <w:pPr>
        <w:pStyle w:val="ListParagraph"/>
        <w:numPr>
          <w:ilvl w:val="1"/>
          <w:numId w:val="2"/>
        </w:numPr>
      </w:pPr>
      <w:r>
        <w:t xml:space="preserve">Data sent with command (beyond source address and command):  </w:t>
      </w:r>
      <w:r w:rsidR="00CB4C45">
        <w:t>NA</w:t>
      </w:r>
    </w:p>
    <w:p w14:paraId="3CB25BCF" w14:textId="77777777" w:rsidR="00321F05" w:rsidRDefault="00321F05" w:rsidP="00321F05">
      <w:pPr>
        <w:pStyle w:val="ListParagraph"/>
        <w:numPr>
          <w:ilvl w:val="1"/>
          <w:numId w:val="2"/>
        </w:numPr>
      </w:pPr>
      <w:r w:rsidRPr="00393963">
        <w:t>Response:</w:t>
      </w:r>
      <w:r>
        <w:t xml:space="preserve"> </w:t>
      </w:r>
      <w:r w:rsidR="00CB4C45">
        <w:t xml:space="preserve">Single byte indicating the icemaker </w:t>
      </w:r>
      <w:r w:rsidR="00741FE2">
        <w:t>presence</w:t>
      </w:r>
      <w:r w:rsidR="00CB4C45">
        <w:t>.  Bit encoded as follows:</w:t>
      </w:r>
    </w:p>
    <w:p w14:paraId="2178DCCF" w14:textId="77777777" w:rsidR="00CB4C45" w:rsidRDefault="00CB4C45" w:rsidP="00CB4C45">
      <w:pPr>
        <w:pStyle w:val="ListParagraph"/>
        <w:numPr>
          <w:ilvl w:val="2"/>
          <w:numId w:val="2"/>
        </w:numPr>
      </w:pPr>
      <w:r>
        <w:t>[0] = Ice Maker Enabled Bits</w:t>
      </w:r>
    </w:p>
    <w:p w14:paraId="34BBA50D" w14:textId="77777777" w:rsidR="00CB4C45" w:rsidRDefault="00CB4C45" w:rsidP="00CB4C45">
      <w:pPr>
        <w:pStyle w:val="ListParagraph"/>
        <w:numPr>
          <w:ilvl w:val="3"/>
          <w:numId w:val="2"/>
        </w:numPr>
      </w:pPr>
      <w:r>
        <w:t>Bit 0 -&gt; Ice Maker Top Enabled  (FF icemaker in a bottom freezer)</w:t>
      </w:r>
    </w:p>
    <w:p w14:paraId="1DB7B1E0" w14:textId="77777777" w:rsidR="00CB4C45" w:rsidRDefault="00CB4C45" w:rsidP="00CB4C45">
      <w:pPr>
        <w:pStyle w:val="ListParagraph"/>
        <w:numPr>
          <w:ilvl w:val="3"/>
          <w:numId w:val="2"/>
        </w:numPr>
      </w:pPr>
      <w:r>
        <w:t>Bit 1 -&gt; Ice Maker Bottom Enabled (FZ icemaker in a bottom freezer)</w:t>
      </w:r>
    </w:p>
    <w:p w14:paraId="2B2FA329" w14:textId="77777777" w:rsidR="00741FE2" w:rsidRDefault="00741FE2" w:rsidP="00741FE2">
      <w:pPr>
        <w:pStyle w:val="ListParagraph"/>
        <w:numPr>
          <w:ilvl w:val="0"/>
          <w:numId w:val="2"/>
        </w:numPr>
      </w:pPr>
      <w:r>
        <w:t>Query Ice Maker Presence</w:t>
      </w:r>
    </w:p>
    <w:p w14:paraId="5D932BFE" w14:textId="77777777" w:rsidR="00741FE2" w:rsidRDefault="00741FE2" w:rsidP="00741FE2">
      <w:pPr>
        <w:pStyle w:val="ListParagraph"/>
        <w:numPr>
          <w:ilvl w:val="1"/>
          <w:numId w:val="2"/>
        </w:numPr>
      </w:pPr>
      <w:r>
        <w:t>Purpose: Command to query whether or not unit is configured to operate with an icemaker controlled by the main or door board.   (response is hardware dependent)</w:t>
      </w:r>
    </w:p>
    <w:p w14:paraId="720B8FC7" w14:textId="77777777" w:rsidR="00741FE2" w:rsidRDefault="00741FE2" w:rsidP="00741FE2">
      <w:pPr>
        <w:pStyle w:val="ListParagraph"/>
        <w:numPr>
          <w:ilvl w:val="1"/>
          <w:numId w:val="2"/>
        </w:numPr>
      </w:pPr>
      <w:r>
        <w:t>Command: 0x7B</w:t>
      </w:r>
    </w:p>
    <w:p w14:paraId="4097C3B3" w14:textId="77777777" w:rsidR="00741FE2" w:rsidRDefault="00741FE2" w:rsidP="00741FE2">
      <w:pPr>
        <w:pStyle w:val="ListParagraph"/>
        <w:numPr>
          <w:ilvl w:val="1"/>
          <w:numId w:val="2"/>
        </w:numPr>
      </w:pPr>
      <w:r>
        <w:lastRenderedPageBreak/>
        <w:t>Data sent with command (beyond source address and command):  NA</w:t>
      </w:r>
    </w:p>
    <w:p w14:paraId="193B6DFD" w14:textId="77777777" w:rsidR="00741FE2" w:rsidRDefault="00741FE2" w:rsidP="00741FE2">
      <w:pPr>
        <w:pStyle w:val="ListParagraph"/>
        <w:numPr>
          <w:ilvl w:val="1"/>
          <w:numId w:val="2"/>
        </w:numPr>
      </w:pPr>
      <w:r w:rsidRPr="00393963">
        <w:t>Response:</w:t>
      </w:r>
      <w:r>
        <w:t xml:space="preserve"> Single byte indicating the icemaker status.  Bit encoded as follows:</w:t>
      </w:r>
    </w:p>
    <w:p w14:paraId="17F75316" w14:textId="77777777" w:rsidR="00741FE2" w:rsidRDefault="00741FE2" w:rsidP="00741FE2">
      <w:pPr>
        <w:pStyle w:val="ListParagraph"/>
        <w:numPr>
          <w:ilvl w:val="2"/>
          <w:numId w:val="2"/>
        </w:numPr>
      </w:pPr>
      <w:r>
        <w:t>[0] = Ice Maker Enabled Bits</w:t>
      </w:r>
    </w:p>
    <w:p w14:paraId="063B341C" w14:textId="77777777" w:rsidR="00741FE2" w:rsidRDefault="00741FE2" w:rsidP="00741FE2">
      <w:pPr>
        <w:pStyle w:val="ListParagraph"/>
        <w:numPr>
          <w:ilvl w:val="3"/>
          <w:numId w:val="2"/>
        </w:numPr>
      </w:pPr>
      <w:r>
        <w:t>Bit 0 -&gt; Ice Maker Top Enabled  (FF icemaker in a bottom freezer)</w:t>
      </w:r>
    </w:p>
    <w:p w14:paraId="284AC3BB" w14:textId="77777777" w:rsidR="00741FE2" w:rsidRDefault="00741FE2" w:rsidP="00E94996">
      <w:pPr>
        <w:pStyle w:val="ListParagraph"/>
        <w:numPr>
          <w:ilvl w:val="3"/>
          <w:numId w:val="2"/>
        </w:numPr>
      </w:pPr>
      <w:r>
        <w:t>Bit 1 -&gt; Ice Maker Bottom Enabled (FZ icemaker in a bottom freezer)</w:t>
      </w:r>
    </w:p>
    <w:p w14:paraId="5743A131" w14:textId="77777777" w:rsidR="00E94996" w:rsidRDefault="00E94996" w:rsidP="00E94996">
      <w:pPr>
        <w:pStyle w:val="ListParagraph"/>
        <w:numPr>
          <w:ilvl w:val="0"/>
          <w:numId w:val="2"/>
        </w:numPr>
      </w:pPr>
      <w:r>
        <w:t>Feature Pan Command</w:t>
      </w:r>
    </w:p>
    <w:p w14:paraId="588BC0D9" w14:textId="77777777" w:rsidR="00E94996" w:rsidRDefault="00E94996" w:rsidP="00E94996">
      <w:pPr>
        <w:pStyle w:val="ListParagraph"/>
        <w:numPr>
          <w:ilvl w:val="1"/>
          <w:numId w:val="2"/>
        </w:numPr>
      </w:pPr>
      <w:r>
        <w:t>Purpose: Command to control the operation of the feature pan.  (hardware dependent)</w:t>
      </w:r>
    </w:p>
    <w:p w14:paraId="04721BD4" w14:textId="77777777" w:rsidR="00E94996" w:rsidRDefault="00E94996" w:rsidP="00E94996">
      <w:pPr>
        <w:pStyle w:val="ListParagraph"/>
        <w:numPr>
          <w:ilvl w:val="1"/>
          <w:numId w:val="2"/>
        </w:numPr>
      </w:pPr>
      <w:r>
        <w:t>Command: 0x7C</w:t>
      </w:r>
    </w:p>
    <w:p w14:paraId="28A24313" w14:textId="77777777" w:rsidR="00E94996" w:rsidRDefault="00E94996" w:rsidP="00E94996">
      <w:pPr>
        <w:pStyle w:val="ListParagraph"/>
        <w:numPr>
          <w:ilvl w:val="1"/>
          <w:numId w:val="2"/>
        </w:numPr>
      </w:pPr>
      <w:r>
        <w:t>Data sent with command (beyond source address and command):  Bytes clarifying the command as follows:</w:t>
      </w:r>
    </w:p>
    <w:p w14:paraId="73F3E613" w14:textId="77777777" w:rsidR="00E94996" w:rsidRDefault="00E94996" w:rsidP="00E94996">
      <w:pPr>
        <w:pStyle w:val="ListParagraph"/>
        <w:numPr>
          <w:ilvl w:val="2"/>
          <w:numId w:val="2"/>
        </w:numPr>
      </w:pPr>
      <w:r>
        <w:t>[0] = Mode</w:t>
      </w:r>
    </w:p>
    <w:p w14:paraId="6ECE4D40" w14:textId="77777777" w:rsidR="00E94996" w:rsidRDefault="00E94996" w:rsidP="00E94996">
      <w:pPr>
        <w:pStyle w:val="ListParagraph"/>
        <w:numPr>
          <w:ilvl w:val="3"/>
          <w:numId w:val="2"/>
        </w:numPr>
      </w:pPr>
      <w:r>
        <w:t>0 = Express Chill</w:t>
      </w:r>
    </w:p>
    <w:p w14:paraId="7B76953F" w14:textId="77777777" w:rsidR="00E94996" w:rsidRDefault="00E94996" w:rsidP="00E94996">
      <w:pPr>
        <w:pStyle w:val="ListParagraph"/>
        <w:numPr>
          <w:ilvl w:val="3"/>
          <w:numId w:val="2"/>
        </w:numPr>
      </w:pPr>
      <w:r>
        <w:t>1 = Express Thaw</w:t>
      </w:r>
    </w:p>
    <w:p w14:paraId="0F487B9D" w14:textId="77777777" w:rsidR="00E94996" w:rsidRDefault="00E94996" w:rsidP="00E94996">
      <w:pPr>
        <w:pStyle w:val="ListParagraph"/>
        <w:numPr>
          <w:ilvl w:val="3"/>
          <w:numId w:val="2"/>
        </w:numPr>
      </w:pPr>
      <w:r>
        <w:t>2 = Select Temp</w:t>
      </w:r>
    </w:p>
    <w:p w14:paraId="6ABAF4E6" w14:textId="77777777" w:rsidR="00E94996" w:rsidRDefault="00E94996" w:rsidP="00E94996">
      <w:pPr>
        <w:pStyle w:val="ListParagraph"/>
        <w:numPr>
          <w:ilvl w:val="2"/>
          <w:numId w:val="2"/>
        </w:numPr>
      </w:pPr>
      <w:r>
        <w:t>[1] = Mode Selection</w:t>
      </w:r>
    </w:p>
    <w:p w14:paraId="2152049B" w14:textId="77777777" w:rsidR="00E94996" w:rsidRDefault="00E94996" w:rsidP="00E94996">
      <w:pPr>
        <w:pStyle w:val="ListParagraph"/>
        <w:numPr>
          <w:ilvl w:val="3"/>
          <w:numId w:val="2"/>
        </w:numPr>
      </w:pPr>
      <w:r>
        <w:t>0 = No Mode Active</w:t>
      </w:r>
    </w:p>
    <w:p w14:paraId="62877B1C" w14:textId="77777777" w:rsidR="00E94996" w:rsidRDefault="00E94996" w:rsidP="00E94996">
      <w:pPr>
        <w:pStyle w:val="ListParagraph"/>
        <w:numPr>
          <w:ilvl w:val="3"/>
          <w:numId w:val="2"/>
        </w:numPr>
      </w:pPr>
      <w:r>
        <w:t>1 = Mode/Zone 1</w:t>
      </w:r>
    </w:p>
    <w:p w14:paraId="028AC1FC" w14:textId="77777777" w:rsidR="00E94996" w:rsidRDefault="00E94996" w:rsidP="00E94996">
      <w:pPr>
        <w:pStyle w:val="ListParagraph"/>
        <w:numPr>
          <w:ilvl w:val="3"/>
          <w:numId w:val="2"/>
        </w:numPr>
      </w:pPr>
      <w:r>
        <w:t>2 = Mode/Zone 2</w:t>
      </w:r>
    </w:p>
    <w:p w14:paraId="204087BD" w14:textId="77777777" w:rsidR="00E94996" w:rsidRDefault="00E94996" w:rsidP="00E94996">
      <w:pPr>
        <w:pStyle w:val="ListParagraph"/>
        <w:numPr>
          <w:ilvl w:val="3"/>
          <w:numId w:val="2"/>
        </w:numPr>
      </w:pPr>
      <w:r>
        <w:t>3 = Mode/Zone 3</w:t>
      </w:r>
    </w:p>
    <w:p w14:paraId="66A41110" w14:textId="77777777" w:rsidR="00E94996" w:rsidRDefault="00E94996" w:rsidP="00E94996">
      <w:pPr>
        <w:pStyle w:val="ListParagraph"/>
        <w:numPr>
          <w:ilvl w:val="3"/>
          <w:numId w:val="2"/>
        </w:numPr>
      </w:pPr>
      <w:r>
        <w:t>4 = Mode/Zone 4</w:t>
      </w:r>
    </w:p>
    <w:p w14:paraId="3F2F7485" w14:textId="77777777" w:rsidR="00E94996" w:rsidRDefault="00E94996" w:rsidP="00E94996">
      <w:pPr>
        <w:pStyle w:val="ListParagraph"/>
        <w:numPr>
          <w:ilvl w:val="1"/>
          <w:numId w:val="2"/>
        </w:numPr>
      </w:pPr>
      <w:r w:rsidRPr="00393963">
        <w:t>Response:</w:t>
      </w:r>
      <w:r>
        <w:t xml:space="preserve"> NA</w:t>
      </w:r>
    </w:p>
    <w:p w14:paraId="1A95E6C3" w14:textId="77777777" w:rsidR="009D715A" w:rsidRDefault="009D715A" w:rsidP="009D715A">
      <w:pPr>
        <w:pStyle w:val="ListParagraph"/>
        <w:numPr>
          <w:ilvl w:val="0"/>
          <w:numId w:val="2"/>
        </w:numPr>
      </w:pPr>
      <w:r>
        <w:t>Control Quick Ice Command</w:t>
      </w:r>
    </w:p>
    <w:p w14:paraId="03C29585" w14:textId="77777777" w:rsidR="009D715A" w:rsidRDefault="009D715A" w:rsidP="009D715A">
      <w:pPr>
        <w:pStyle w:val="ListParagraph"/>
        <w:numPr>
          <w:ilvl w:val="1"/>
          <w:numId w:val="2"/>
        </w:numPr>
      </w:pPr>
      <w:r>
        <w:t xml:space="preserve">Purpose: Used to activate or clear the quick ice.  Normally received from the UI if this is sent directly to the main </w:t>
      </w:r>
      <w:r w:rsidR="0054496A">
        <w:t>board. Command</w:t>
      </w:r>
      <w:r>
        <w:t xml:space="preserve"> to set active state of the odor filter.</w:t>
      </w:r>
    </w:p>
    <w:p w14:paraId="5AEEB827" w14:textId="77777777" w:rsidR="009D715A" w:rsidRDefault="009D715A" w:rsidP="009D715A">
      <w:pPr>
        <w:pStyle w:val="ListParagraph"/>
        <w:numPr>
          <w:ilvl w:val="1"/>
          <w:numId w:val="2"/>
        </w:numPr>
      </w:pPr>
      <w:r>
        <w:t>Command: 0x80</w:t>
      </w:r>
    </w:p>
    <w:p w14:paraId="131B89C9" w14:textId="77777777" w:rsidR="009D715A" w:rsidRDefault="009D715A" w:rsidP="009D715A">
      <w:pPr>
        <w:pStyle w:val="ListParagraph"/>
        <w:numPr>
          <w:ilvl w:val="1"/>
          <w:numId w:val="2"/>
        </w:numPr>
      </w:pPr>
      <w:r>
        <w:t xml:space="preserve">Data sent with command (beyond source address and command):  Single byte indicated to enter/exit Quick Ice mode (1/0). </w:t>
      </w:r>
    </w:p>
    <w:p w14:paraId="2281A0CA" w14:textId="77777777" w:rsidR="009D715A" w:rsidRDefault="009D715A" w:rsidP="009D715A">
      <w:pPr>
        <w:pStyle w:val="ListParagraph"/>
        <w:numPr>
          <w:ilvl w:val="1"/>
          <w:numId w:val="2"/>
        </w:numPr>
      </w:pPr>
      <w:r w:rsidRPr="00393963">
        <w:t>Response:</w:t>
      </w:r>
      <w:r>
        <w:t xml:space="preserve"> NA</w:t>
      </w:r>
    </w:p>
    <w:p w14:paraId="620224C5" w14:textId="77777777" w:rsidR="00E94996" w:rsidRDefault="00D61857" w:rsidP="009D715A">
      <w:pPr>
        <w:pStyle w:val="ListParagraph"/>
        <w:numPr>
          <w:ilvl w:val="0"/>
          <w:numId w:val="2"/>
        </w:numPr>
      </w:pPr>
      <w:r>
        <w:t>Odor Filter Command</w:t>
      </w:r>
    </w:p>
    <w:p w14:paraId="07498D09" w14:textId="77777777" w:rsidR="00D61857" w:rsidRDefault="00D61857" w:rsidP="00D61857">
      <w:pPr>
        <w:pStyle w:val="ListParagraph"/>
        <w:numPr>
          <w:ilvl w:val="1"/>
          <w:numId w:val="2"/>
        </w:numPr>
      </w:pPr>
      <w:r>
        <w:t xml:space="preserve">Purpose: </w:t>
      </w:r>
      <w:r w:rsidR="00D21F69">
        <w:t>Command to set active state of the odor filter.</w:t>
      </w:r>
    </w:p>
    <w:p w14:paraId="2BB4423A" w14:textId="77777777" w:rsidR="00D61857" w:rsidRDefault="00D61857" w:rsidP="00D61857">
      <w:pPr>
        <w:pStyle w:val="ListParagraph"/>
        <w:numPr>
          <w:ilvl w:val="1"/>
          <w:numId w:val="2"/>
        </w:numPr>
      </w:pPr>
      <w:r>
        <w:t>Command: 0x8</w:t>
      </w:r>
      <w:r w:rsidR="005359EE">
        <w:t>5</w:t>
      </w:r>
    </w:p>
    <w:p w14:paraId="3D5D6823" w14:textId="77777777" w:rsidR="00D61857" w:rsidRDefault="00D61857" w:rsidP="00D61857">
      <w:pPr>
        <w:pStyle w:val="ListParagraph"/>
        <w:numPr>
          <w:ilvl w:val="1"/>
          <w:numId w:val="2"/>
        </w:numPr>
      </w:pPr>
      <w:r>
        <w:t xml:space="preserve">Data sent with command (beyond source address and command):  1 Byte </w:t>
      </w:r>
      <w:r w:rsidR="00D21F69">
        <w:t>activating or deactivating. (1/0)</w:t>
      </w:r>
      <w:r>
        <w:t xml:space="preserve"> </w:t>
      </w:r>
    </w:p>
    <w:p w14:paraId="4370E1FA" w14:textId="77777777" w:rsidR="00D61857" w:rsidRDefault="00D61857" w:rsidP="00D61857">
      <w:pPr>
        <w:pStyle w:val="ListParagraph"/>
        <w:numPr>
          <w:ilvl w:val="1"/>
          <w:numId w:val="2"/>
        </w:numPr>
      </w:pPr>
      <w:r w:rsidRPr="00393963">
        <w:t>Response:</w:t>
      </w:r>
      <w:r>
        <w:t xml:space="preserve"> NA</w:t>
      </w:r>
    </w:p>
    <w:p w14:paraId="5C9A16CD" w14:textId="77777777" w:rsidR="00D21F69" w:rsidRDefault="00D21F69" w:rsidP="00D21F69">
      <w:pPr>
        <w:pStyle w:val="ListParagraph"/>
        <w:numPr>
          <w:ilvl w:val="0"/>
          <w:numId w:val="2"/>
        </w:numPr>
      </w:pPr>
      <w:r>
        <w:t>Reset Door Count</w:t>
      </w:r>
    </w:p>
    <w:p w14:paraId="1E698E4A" w14:textId="77777777" w:rsidR="00D21F69" w:rsidRDefault="00D21F69" w:rsidP="00D21F69">
      <w:pPr>
        <w:pStyle w:val="ListParagraph"/>
        <w:numPr>
          <w:ilvl w:val="1"/>
          <w:numId w:val="2"/>
        </w:numPr>
      </w:pPr>
      <w:r>
        <w:t>Purpose: Command sent to reset the Door counters maintained for the unit.</w:t>
      </w:r>
    </w:p>
    <w:p w14:paraId="5284823A" w14:textId="77777777" w:rsidR="00D21F69" w:rsidRDefault="00D21F69" w:rsidP="00D21F69">
      <w:pPr>
        <w:pStyle w:val="ListParagraph"/>
        <w:numPr>
          <w:ilvl w:val="1"/>
          <w:numId w:val="2"/>
        </w:numPr>
      </w:pPr>
      <w:r>
        <w:t>Command: 0x87</w:t>
      </w:r>
    </w:p>
    <w:p w14:paraId="4084C0A4" w14:textId="77777777" w:rsidR="00D21F69" w:rsidRDefault="00D21F69" w:rsidP="00D21F69">
      <w:pPr>
        <w:pStyle w:val="ListParagraph"/>
        <w:numPr>
          <w:ilvl w:val="1"/>
          <w:numId w:val="2"/>
        </w:numPr>
      </w:pPr>
      <w:r>
        <w:t>Data sent with command (beyond source address and command):  NA</w:t>
      </w:r>
    </w:p>
    <w:p w14:paraId="3FDF17B0" w14:textId="77777777" w:rsidR="00D21F69" w:rsidRDefault="00D21F69" w:rsidP="00D21F69">
      <w:pPr>
        <w:pStyle w:val="ListParagraph"/>
        <w:numPr>
          <w:ilvl w:val="1"/>
          <w:numId w:val="2"/>
        </w:numPr>
      </w:pPr>
      <w:r w:rsidRPr="00393963">
        <w:t>Response:</w:t>
      </w:r>
      <w:r>
        <w:t xml:space="preserve"> NA</w:t>
      </w:r>
    </w:p>
    <w:p w14:paraId="6C9C990C" w14:textId="77777777" w:rsidR="00E635C1" w:rsidRDefault="00E635C1" w:rsidP="00E635C1">
      <w:pPr>
        <w:pStyle w:val="ListParagraph"/>
        <w:numPr>
          <w:ilvl w:val="0"/>
          <w:numId w:val="2"/>
        </w:numPr>
      </w:pPr>
      <w:r>
        <w:t>Reset Dispense Counters</w:t>
      </w:r>
    </w:p>
    <w:p w14:paraId="4EA84098" w14:textId="77777777" w:rsidR="00E635C1" w:rsidRDefault="00E635C1" w:rsidP="00E635C1">
      <w:pPr>
        <w:pStyle w:val="ListParagraph"/>
        <w:numPr>
          <w:ilvl w:val="1"/>
          <w:numId w:val="2"/>
        </w:numPr>
      </w:pPr>
      <w:r>
        <w:t>Purpose: Command sent to reset the Dispense maintained for the unit.</w:t>
      </w:r>
    </w:p>
    <w:p w14:paraId="27C2DBF7" w14:textId="77777777" w:rsidR="00E635C1" w:rsidRDefault="00E635C1" w:rsidP="00E635C1">
      <w:pPr>
        <w:pStyle w:val="ListParagraph"/>
        <w:numPr>
          <w:ilvl w:val="1"/>
          <w:numId w:val="2"/>
        </w:numPr>
      </w:pPr>
      <w:r>
        <w:t>Command: 0x8C</w:t>
      </w:r>
    </w:p>
    <w:p w14:paraId="797D56E9" w14:textId="77777777" w:rsidR="00E635C1" w:rsidRDefault="00E635C1" w:rsidP="00E635C1">
      <w:pPr>
        <w:pStyle w:val="ListParagraph"/>
        <w:numPr>
          <w:ilvl w:val="1"/>
          <w:numId w:val="2"/>
        </w:numPr>
      </w:pPr>
      <w:r>
        <w:lastRenderedPageBreak/>
        <w:t>Data sent with command (beyond source address and command):  NA</w:t>
      </w:r>
    </w:p>
    <w:p w14:paraId="587C3416" w14:textId="77777777" w:rsidR="00E635C1" w:rsidRDefault="00E635C1" w:rsidP="00E635C1">
      <w:pPr>
        <w:pStyle w:val="ListParagraph"/>
        <w:numPr>
          <w:ilvl w:val="1"/>
          <w:numId w:val="2"/>
        </w:numPr>
      </w:pPr>
      <w:r w:rsidRPr="00393963">
        <w:t>Response:</w:t>
      </w:r>
      <w:r>
        <w:t xml:space="preserve"> NA </w:t>
      </w:r>
    </w:p>
    <w:p w14:paraId="2FE70B2E" w14:textId="77777777" w:rsidR="00E635C1" w:rsidRDefault="00E635C1" w:rsidP="00E635C1">
      <w:pPr>
        <w:pStyle w:val="ListParagraph"/>
        <w:numPr>
          <w:ilvl w:val="0"/>
          <w:numId w:val="2"/>
        </w:numPr>
      </w:pPr>
      <w:r>
        <w:t>Get Cabinet Temperatures</w:t>
      </w:r>
    </w:p>
    <w:p w14:paraId="4DA4BFB9" w14:textId="77777777" w:rsidR="00E635C1" w:rsidRDefault="00E635C1" w:rsidP="00E635C1">
      <w:pPr>
        <w:pStyle w:val="ListParagraph"/>
        <w:numPr>
          <w:ilvl w:val="1"/>
          <w:numId w:val="2"/>
        </w:numPr>
      </w:pPr>
      <w:r>
        <w:t>Purpose: Command sent to request the cabinet temperatures in the unit.</w:t>
      </w:r>
    </w:p>
    <w:p w14:paraId="445BF825" w14:textId="77777777" w:rsidR="00E635C1" w:rsidRDefault="00E635C1" w:rsidP="00E635C1">
      <w:pPr>
        <w:pStyle w:val="ListParagraph"/>
        <w:numPr>
          <w:ilvl w:val="1"/>
          <w:numId w:val="2"/>
        </w:numPr>
      </w:pPr>
      <w:r>
        <w:t>Command: 0x8E</w:t>
      </w:r>
    </w:p>
    <w:p w14:paraId="174B786A" w14:textId="77777777" w:rsidR="00E635C1" w:rsidRDefault="00E635C1" w:rsidP="00E635C1">
      <w:pPr>
        <w:pStyle w:val="ListParagraph"/>
        <w:numPr>
          <w:ilvl w:val="1"/>
          <w:numId w:val="2"/>
        </w:numPr>
      </w:pPr>
      <w:r>
        <w:t>Data sent with command (beyond source address and command):  NA</w:t>
      </w:r>
    </w:p>
    <w:p w14:paraId="45572D3C" w14:textId="77777777" w:rsidR="00E635C1" w:rsidRDefault="00E635C1" w:rsidP="00E635C1">
      <w:pPr>
        <w:pStyle w:val="ListParagraph"/>
        <w:numPr>
          <w:ilvl w:val="1"/>
          <w:numId w:val="2"/>
        </w:numPr>
      </w:pPr>
      <w:r w:rsidRPr="00393963">
        <w:t>Response:</w:t>
      </w:r>
      <w:r>
        <w:t xml:space="preserve"> Average temperatures in Degrees F x100 as follows:</w:t>
      </w:r>
    </w:p>
    <w:p w14:paraId="3C6F2F83" w14:textId="77777777" w:rsidR="00E635C1" w:rsidRDefault="00E635C1" w:rsidP="00E635C1">
      <w:pPr>
        <w:pStyle w:val="ListParagraph"/>
        <w:numPr>
          <w:ilvl w:val="2"/>
          <w:numId w:val="2"/>
        </w:numPr>
      </w:pPr>
      <w:r>
        <w:t xml:space="preserve">[0-1] = MSB, LSB of FF Ave Temp </w:t>
      </w:r>
    </w:p>
    <w:p w14:paraId="107E90D4" w14:textId="77777777" w:rsidR="00E635C1" w:rsidRDefault="00E635C1" w:rsidP="00E635C1">
      <w:pPr>
        <w:pStyle w:val="ListParagraph"/>
        <w:numPr>
          <w:ilvl w:val="2"/>
          <w:numId w:val="2"/>
        </w:numPr>
      </w:pPr>
      <w:r>
        <w:t>[2-3] = MSB, LSB of FZ Temp</w:t>
      </w:r>
    </w:p>
    <w:p w14:paraId="6286DF7E" w14:textId="755EC45C" w:rsidR="00E635C1" w:rsidRDefault="00E635C1" w:rsidP="00E635C1">
      <w:pPr>
        <w:pStyle w:val="ListParagraph"/>
        <w:numPr>
          <w:ilvl w:val="2"/>
          <w:numId w:val="2"/>
        </w:numPr>
      </w:pPr>
      <w:r>
        <w:t xml:space="preserve">[4-5] = MSB, LSB of </w:t>
      </w:r>
      <w:r w:rsidR="009C18FE">
        <w:t>Deli Pan</w:t>
      </w:r>
      <w:r>
        <w:t xml:space="preserve"> Temp</w:t>
      </w:r>
    </w:p>
    <w:p w14:paraId="6B38D3BD" w14:textId="77777777" w:rsidR="00313D7F" w:rsidRDefault="00313D7F" w:rsidP="00E635C1">
      <w:pPr>
        <w:pStyle w:val="ListParagraph"/>
        <w:numPr>
          <w:ilvl w:val="0"/>
          <w:numId w:val="2"/>
        </w:numPr>
      </w:pPr>
      <w:r>
        <w:t>Get Filter Times</w:t>
      </w:r>
    </w:p>
    <w:p w14:paraId="7E1FFA3C" w14:textId="77777777" w:rsidR="00313D7F" w:rsidRDefault="00313D7F" w:rsidP="00313D7F">
      <w:pPr>
        <w:pStyle w:val="ListParagraph"/>
        <w:numPr>
          <w:ilvl w:val="1"/>
          <w:numId w:val="2"/>
        </w:numPr>
      </w:pPr>
      <w:r>
        <w:t xml:space="preserve">Purpose: Command sent to request the filter times for the unit.  </w:t>
      </w:r>
      <w:r w:rsidR="0054496A">
        <w:t>Meaning</w:t>
      </w:r>
      <w:r>
        <w:t xml:space="preserve"> of individual times returned varies according to installed hardware.</w:t>
      </w:r>
    </w:p>
    <w:p w14:paraId="2BCFC450" w14:textId="77777777" w:rsidR="00313D7F" w:rsidRDefault="00313D7F" w:rsidP="00313D7F">
      <w:pPr>
        <w:pStyle w:val="ListParagraph"/>
        <w:numPr>
          <w:ilvl w:val="1"/>
          <w:numId w:val="2"/>
        </w:numPr>
      </w:pPr>
      <w:r>
        <w:t>Command: 0x8</w:t>
      </w:r>
      <w:r w:rsidR="00F24729">
        <w:t>F</w:t>
      </w:r>
    </w:p>
    <w:p w14:paraId="5CAAF5EC" w14:textId="77777777" w:rsidR="00313D7F" w:rsidRDefault="00313D7F" w:rsidP="00313D7F">
      <w:pPr>
        <w:pStyle w:val="ListParagraph"/>
        <w:numPr>
          <w:ilvl w:val="1"/>
          <w:numId w:val="2"/>
        </w:numPr>
      </w:pPr>
      <w:r>
        <w:t>Data sent with command (beyond source address and command):  NA</w:t>
      </w:r>
    </w:p>
    <w:p w14:paraId="25A935CE" w14:textId="77777777" w:rsidR="00313D7F" w:rsidRDefault="00313D7F" w:rsidP="00313D7F">
      <w:pPr>
        <w:pStyle w:val="ListParagraph"/>
        <w:numPr>
          <w:ilvl w:val="1"/>
          <w:numId w:val="2"/>
        </w:numPr>
      </w:pPr>
      <w:r w:rsidRPr="00393963">
        <w:t>Response:</w:t>
      </w:r>
      <w:r>
        <w:t xml:space="preserve"> Timer values as follows:</w:t>
      </w:r>
    </w:p>
    <w:p w14:paraId="6781D5DB" w14:textId="77777777" w:rsidR="00313D7F" w:rsidRDefault="00313D7F" w:rsidP="00313D7F">
      <w:pPr>
        <w:pStyle w:val="ListParagraph"/>
        <w:numPr>
          <w:ilvl w:val="2"/>
          <w:numId w:val="2"/>
        </w:numPr>
      </w:pPr>
      <w:r>
        <w:t>[0-1] = MSB, LSB of Water Filter Calendar Timer (Each Count is 30 minutes)</w:t>
      </w:r>
    </w:p>
    <w:p w14:paraId="7AF63156" w14:textId="77777777" w:rsidR="00313D7F" w:rsidRDefault="00313D7F" w:rsidP="00313D7F">
      <w:pPr>
        <w:pStyle w:val="ListParagraph"/>
        <w:numPr>
          <w:ilvl w:val="2"/>
          <w:numId w:val="2"/>
        </w:numPr>
      </w:pPr>
      <w:r>
        <w:t>[2] = Water Filter Calendar % Used</w:t>
      </w:r>
    </w:p>
    <w:p w14:paraId="51CF96F8" w14:textId="77777777" w:rsidR="00313D7F" w:rsidRDefault="00313D7F" w:rsidP="00313D7F">
      <w:pPr>
        <w:pStyle w:val="ListParagraph"/>
        <w:numPr>
          <w:ilvl w:val="2"/>
          <w:numId w:val="2"/>
        </w:numPr>
      </w:pPr>
      <w:r>
        <w:t>[3-4] = Water Filter Time Remaining (Hours)</w:t>
      </w:r>
    </w:p>
    <w:p w14:paraId="23DF8322" w14:textId="77777777" w:rsidR="00313D7F" w:rsidRDefault="00313D7F" w:rsidP="00313D7F">
      <w:pPr>
        <w:pStyle w:val="ListParagraph"/>
        <w:numPr>
          <w:ilvl w:val="2"/>
          <w:numId w:val="2"/>
        </w:numPr>
      </w:pPr>
      <w:r>
        <w:t>[5-8] = Water Usage Timer (MSB First).  (in 0Z x 100)</w:t>
      </w:r>
    </w:p>
    <w:p w14:paraId="50B67D6D" w14:textId="77777777" w:rsidR="00313D7F" w:rsidRDefault="00313D7F" w:rsidP="00313D7F">
      <w:pPr>
        <w:pStyle w:val="ListParagraph"/>
        <w:numPr>
          <w:ilvl w:val="2"/>
          <w:numId w:val="2"/>
        </w:numPr>
      </w:pPr>
      <w:r>
        <w:t>[9] = Water Filter Usage Time % Used</w:t>
      </w:r>
    </w:p>
    <w:p w14:paraId="03F6A2C8" w14:textId="77777777" w:rsidR="00313D7F" w:rsidRDefault="00313D7F" w:rsidP="00313D7F">
      <w:pPr>
        <w:pStyle w:val="ListParagraph"/>
        <w:numPr>
          <w:ilvl w:val="2"/>
          <w:numId w:val="2"/>
        </w:numPr>
      </w:pPr>
      <w:r>
        <w:t>[10-13] = Water Filter OZ Remaining (OZ)</w:t>
      </w:r>
    </w:p>
    <w:p w14:paraId="27CF8084" w14:textId="77777777" w:rsidR="00313D7F" w:rsidRDefault="00313D7F" w:rsidP="00313D7F">
      <w:pPr>
        <w:pStyle w:val="ListParagraph"/>
        <w:numPr>
          <w:ilvl w:val="2"/>
          <w:numId w:val="2"/>
        </w:numPr>
      </w:pPr>
      <w:r>
        <w:t>[14 - 15] = MSB, LSB of Odor Filter Calendar Timer</w:t>
      </w:r>
    </w:p>
    <w:p w14:paraId="5E8201B9" w14:textId="77777777" w:rsidR="00313D7F" w:rsidRDefault="00313D7F" w:rsidP="00313D7F">
      <w:pPr>
        <w:pStyle w:val="ListParagraph"/>
        <w:numPr>
          <w:ilvl w:val="2"/>
          <w:numId w:val="2"/>
        </w:numPr>
      </w:pPr>
      <w:r>
        <w:t>[16] = Odor Filter %Used</w:t>
      </w:r>
    </w:p>
    <w:p w14:paraId="3C88F1C5" w14:textId="77777777" w:rsidR="00313D7F" w:rsidRDefault="00313D7F" w:rsidP="00313D7F">
      <w:pPr>
        <w:pStyle w:val="ListParagraph"/>
        <w:numPr>
          <w:ilvl w:val="2"/>
          <w:numId w:val="2"/>
        </w:numPr>
      </w:pPr>
      <w:r>
        <w:t>[17-18] = Odor Filter Time Remaining (Hours)</w:t>
      </w:r>
    </w:p>
    <w:p w14:paraId="6CAFEB0E" w14:textId="77777777" w:rsidR="00D25898" w:rsidRDefault="00D25898" w:rsidP="00D25898">
      <w:pPr>
        <w:pStyle w:val="ListParagraph"/>
        <w:numPr>
          <w:ilvl w:val="0"/>
          <w:numId w:val="2"/>
        </w:numPr>
      </w:pPr>
      <w:r>
        <w:t xml:space="preserve">Reset </w:t>
      </w:r>
      <w:r w:rsidR="00553E38">
        <w:t xml:space="preserve">Water/Freshness </w:t>
      </w:r>
      <w:r>
        <w:t>Filter</w:t>
      </w:r>
    </w:p>
    <w:p w14:paraId="33D965C8" w14:textId="77777777" w:rsidR="00D25898" w:rsidRDefault="00D25898" w:rsidP="00D25898">
      <w:pPr>
        <w:pStyle w:val="ListParagraph"/>
        <w:numPr>
          <w:ilvl w:val="1"/>
          <w:numId w:val="2"/>
        </w:numPr>
      </w:pPr>
      <w:r>
        <w:t>Purpose: Command sent to request a reset of the water or odor filter.  The timers associated with the given filter are reset.</w:t>
      </w:r>
    </w:p>
    <w:p w14:paraId="36228080" w14:textId="77777777" w:rsidR="00D25898" w:rsidRDefault="00D25898" w:rsidP="00D25898">
      <w:pPr>
        <w:pStyle w:val="ListParagraph"/>
        <w:numPr>
          <w:ilvl w:val="1"/>
          <w:numId w:val="2"/>
        </w:numPr>
      </w:pPr>
      <w:r>
        <w:t>Command: 0x90</w:t>
      </w:r>
    </w:p>
    <w:p w14:paraId="64A875FB" w14:textId="77777777" w:rsidR="00D25898" w:rsidRDefault="00D25898" w:rsidP="00D25898">
      <w:pPr>
        <w:pStyle w:val="ListParagraph"/>
        <w:numPr>
          <w:ilvl w:val="1"/>
          <w:numId w:val="2"/>
        </w:numPr>
      </w:pPr>
      <w:r>
        <w:t>Data sent with command (beyond source address and command):  1 Byte where 0 = water filter and 1 is the Odor filter.</w:t>
      </w:r>
    </w:p>
    <w:p w14:paraId="2DC302F7" w14:textId="77777777" w:rsidR="00D25898" w:rsidRDefault="00D25898" w:rsidP="009A25AD">
      <w:pPr>
        <w:pStyle w:val="ListParagraph"/>
        <w:numPr>
          <w:ilvl w:val="1"/>
          <w:numId w:val="2"/>
        </w:numPr>
      </w:pPr>
      <w:r w:rsidRPr="00393963">
        <w:t>Response:</w:t>
      </w:r>
      <w:r>
        <w:t xml:space="preserve"> NA</w:t>
      </w:r>
    </w:p>
    <w:p w14:paraId="2D557CF9" w14:textId="77777777" w:rsidR="002B04ED" w:rsidRDefault="002B04ED" w:rsidP="002B04ED">
      <w:pPr>
        <w:pStyle w:val="ListParagraph"/>
        <w:numPr>
          <w:ilvl w:val="0"/>
          <w:numId w:val="2"/>
        </w:numPr>
      </w:pPr>
      <w:r>
        <w:t>Request Valve Open Times</w:t>
      </w:r>
    </w:p>
    <w:p w14:paraId="43A81B9F" w14:textId="77777777" w:rsidR="00837CF9" w:rsidRDefault="002B04ED" w:rsidP="002B04ED">
      <w:pPr>
        <w:pStyle w:val="ListParagraph"/>
        <w:numPr>
          <w:ilvl w:val="1"/>
          <w:numId w:val="2"/>
        </w:numPr>
      </w:pPr>
      <w:r>
        <w:t xml:space="preserve">Purpose: Command sent to request the </w:t>
      </w:r>
      <w:r w:rsidR="00837CF9">
        <w:t>total valve open cou</w:t>
      </w:r>
      <w:r w:rsidR="000F5CBD">
        <w:t>nt</w:t>
      </w:r>
      <w:r w:rsidR="00837CF9">
        <w:t>ers</w:t>
      </w:r>
    </w:p>
    <w:p w14:paraId="23388153" w14:textId="77777777" w:rsidR="002B04ED" w:rsidRDefault="002B04ED" w:rsidP="002B04ED">
      <w:pPr>
        <w:pStyle w:val="ListParagraph"/>
        <w:numPr>
          <w:ilvl w:val="1"/>
          <w:numId w:val="2"/>
        </w:numPr>
      </w:pPr>
      <w:r>
        <w:t>Command: 0x</w:t>
      </w:r>
      <w:r w:rsidR="00837CF9">
        <w:t>91</w:t>
      </w:r>
    </w:p>
    <w:p w14:paraId="49C60978" w14:textId="77777777" w:rsidR="002B04ED" w:rsidRDefault="002B04ED" w:rsidP="002B04ED">
      <w:pPr>
        <w:pStyle w:val="ListParagraph"/>
        <w:numPr>
          <w:ilvl w:val="1"/>
          <w:numId w:val="2"/>
        </w:numPr>
      </w:pPr>
      <w:r>
        <w:t xml:space="preserve">Data sent with command (beyond source address and command):  1 Byte where 0 = </w:t>
      </w:r>
      <w:r w:rsidR="00837CF9">
        <w:t>request for the total time for the valves and 1 is the # of times since the counter was last cleared.</w:t>
      </w:r>
    </w:p>
    <w:p w14:paraId="4D6622E6" w14:textId="77777777" w:rsidR="00837CF9" w:rsidRDefault="002B04ED" w:rsidP="002B04ED">
      <w:pPr>
        <w:pStyle w:val="ListParagraph"/>
        <w:numPr>
          <w:ilvl w:val="1"/>
          <w:numId w:val="2"/>
        </w:numPr>
      </w:pPr>
      <w:r w:rsidRPr="00393963">
        <w:t>Response:</w:t>
      </w:r>
    </w:p>
    <w:p w14:paraId="6255B761" w14:textId="77777777" w:rsidR="00D25898" w:rsidRDefault="00837CF9" w:rsidP="00837CF9">
      <w:pPr>
        <w:pStyle w:val="ListParagraph"/>
        <w:numPr>
          <w:ilvl w:val="2"/>
          <w:numId w:val="2"/>
        </w:numPr>
      </w:pPr>
      <w:r>
        <w:t>Values retuned if the modifier was 0:</w:t>
      </w:r>
    </w:p>
    <w:p w14:paraId="0D68FEAD" w14:textId="77777777" w:rsidR="00837CF9" w:rsidRDefault="00837CF9" w:rsidP="00837CF9">
      <w:pPr>
        <w:pStyle w:val="ListParagraph"/>
        <w:numPr>
          <w:ilvl w:val="3"/>
          <w:numId w:val="2"/>
        </w:numPr>
      </w:pPr>
      <w:r>
        <w:t>[0] = Request Modifier</w:t>
      </w:r>
    </w:p>
    <w:p w14:paraId="0FFEDEAF" w14:textId="77777777" w:rsidR="00837CF9" w:rsidRDefault="00837CF9" w:rsidP="00837CF9">
      <w:pPr>
        <w:pStyle w:val="ListParagraph"/>
        <w:numPr>
          <w:ilvl w:val="3"/>
          <w:numId w:val="2"/>
        </w:numPr>
      </w:pPr>
      <w:r>
        <w:t>[1-4] = Total Cold Water Valve Open Time seconds (MSB First)</w:t>
      </w:r>
    </w:p>
    <w:p w14:paraId="3FB19D04" w14:textId="77777777" w:rsidR="00837CF9" w:rsidRDefault="00837CF9" w:rsidP="00837CF9">
      <w:pPr>
        <w:pStyle w:val="ListParagraph"/>
        <w:numPr>
          <w:ilvl w:val="3"/>
          <w:numId w:val="2"/>
        </w:numPr>
      </w:pPr>
      <w:r>
        <w:lastRenderedPageBreak/>
        <w:t>[5-8] = Total Hot Water Valve Open Time seconds (MSB First)</w:t>
      </w:r>
    </w:p>
    <w:p w14:paraId="1BE17A32" w14:textId="47F15386" w:rsidR="00837CF9" w:rsidRDefault="00837CF9" w:rsidP="00837CF9">
      <w:pPr>
        <w:pStyle w:val="ListParagraph"/>
        <w:numPr>
          <w:ilvl w:val="3"/>
          <w:numId w:val="2"/>
        </w:numPr>
      </w:pPr>
      <w:r>
        <w:t xml:space="preserve">[9-12] = Total </w:t>
      </w:r>
      <w:r w:rsidR="009C18FE">
        <w:t>Mainboard</w:t>
      </w:r>
      <w:r>
        <w:t xml:space="preserve"> IM Valve Open Time seconds (MSB First)</w:t>
      </w:r>
    </w:p>
    <w:p w14:paraId="34199E8A" w14:textId="547F9FC9" w:rsidR="00837CF9" w:rsidRDefault="00837CF9" w:rsidP="00837CF9">
      <w:pPr>
        <w:pStyle w:val="ListParagraph"/>
        <w:numPr>
          <w:ilvl w:val="3"/>
          <w:numId w:val="2"/>
        </w:numPr>
      </w:pPr>
      <w:r>
        <w:t xml:space="preserve">[13-16] = Total </w:t>
      </w:r>
      <w:r w:rsidR="009C18FE">
        <w:t>Door Board</w:t>
      </w:r>
      <w:r>
        <w:t xml:space="preserve"> IM Valve Open Time seconds (MSB First)</w:t>
      </w:r>
    </w:p>
    <w:p w14:paraId="55E3EDD2" w14:textId="77777777" w:rsidR="00837CF9" w:rsidRDefault="00837CF9" w:rsidP="00837CF9">
      <w:pPr>
        <w:pStyle w:val="ListParagraph"/>
        <w:numPr>
          <w:ilvl w:val="2"/>
          <w:numId w:val="2"/>
        </w:numPr>
      </w:pPr>
      <w:r>
        <w:t>Values returned if the modifier was 1</w:t>
      </w:r>
    </w:p>
    <w:p w14:paraId="24277B64" w14:textId="77777777" w:rsidR="00BD1FF3" w:rsidRDefault="00BD1FF3" w:rsidP="00BD1FF3">
      <w:pPr>
        <w:pStyle w:val="ListParagraph"/>
        <w:numPr>
          <w:ilvl w:val="3"/>
          <w:numId w:val="2"/>
        </w:numPr>
      </w:pPr>
      <w:r>
        <w:t>[0] = Request Modifier</w:t>
      </w:r>
    </w:p>
    <w:p w14:paraId="19B56699" w14:textId="77777777" w:rsidR="00BD1FF3" w:rsidRDefault="00BD1FF3" w:rsidP="00BD1FF3">
      <w:pPr>
        <w:pStyle w:val="ListParagraph"/>
        <w:numPr>
          <w:ilvl w:val="3"/>
          <w:numId w:val="2"/>
        </w:numPr>
      </w:pPr>
      <w:r>
        <w:t>[1-4] = Cold Water Valve Open Time seconds Since Cleared(MSB First)</w:t>
      </w:r>
    </w:p>
    <w:p w14:paraId="5F2DC90E" w14:textId="77777777" w:rsidR="00BD1FF3" w:rsidRDefault="00BD1FF3" w:rsidP="00BD1FF3">
      <w:pPr>
        <w:pStyle w:val="ListParagraph"/>
        <w:numPr>
          <w:ilvl w:val="3"/>
          <w:numId w:val="2"/>
        </w:numPr>
      </w:pPr>
      <w:r>
        <w:t>[5-8] = Hot Water Valve Open Time seconds Since Cleared(MSB First)</w:t>
      </w:r>
    </w:p>
    <w:p w14:paraId="7A87173E" w14:textId="31DAE12D" w:rsidR="00BD1FF3" w:rsidRDefault="00BD1FF3" w:rsidP="00BD1FF3">
      <w:pPr>
        <w:pStyle w:val="ListParagraph"/>
        <w:numPr>
          <w:ilvl w:val="3"/>
          <w:numId w:val="2"/>
        </w:numPr>
      </w:pPr>
      <w:r>
        <w:t xml:space="preserve">[9-12] = </w:t>
      </w:r>
      <w:r w:rsidR="009C18FE">
        <w:t>Mainboard</w:t>
      </w:r>
      <w:r>
        <w:t xml:space="preserve"> IM Valve Open Time seconds Since </w:t>
      </w:r>
      <w:r w:rsidR="009C18FE">
        <w:t>Cleared (</w:t>
      </w:r>
      <w:r>
        <w:t>MSB First)</w:t>
      </w:r>
    </w:p>
    <w:p w14:paraId="2B939AB6" w14:textId="50ED9D7B" w:rsidR="00BD1FF3" w:rsidRDefault="00BD1FF3" w:rsidP="00BD1FF3">
      <w:pPr>
        <w:pStyle w:val="ListParagraph"/>
        <w:numPr>
          <w:ilvl w:val="3"/>
          <w:numId w:val="2"/>
        </w:numPr>
      </w:pPr>
      <w:r>
        <w:t xml:space="preserve">[13-16] = </w:t>
      </w:r>
      <w:r w:rsidR="009C18FE">
        <w:t>Door Board</w:t>
      </w:r>
      <w:r>
        <w:t xml:space="preserve"> IM Valve Open Time seconds Since Cleared(MSB First)</w:t>
      </w:r>
    </w:p>
    <w:p w14:paraId="58A31540" w14:textId="77777777" w:rsidR="00BD1FF3" w:rsidRDefault="00BD1FF3" w:rsidP="00BD1FF3">
      <w:pPr>
        <w:pStyle w:val="ListParagraph"/>
        <w:numPr>
          <w:ilvl w:val="3"/>
          <w:numId w:val="2"/>
        </w:numPr>
      </w:pPr>
      <w:r>
        <w:t>[17-18] = Water Filter Calendar Timer (In 30 minute increments) (MSB First)</w:t>
      </w:r>
    </w:p>
    <w:p w14:paraId="03732FFD" w14:textId="77777777" w:rsidR="00BD1FF3" w:rsidRDefault="00BD1FF3" w:rsidP="00BD1FF3">
      <w:pPr>
        <w:pStyle w:val="ListParagraph"/>
        <w:numPr>
          <w:ilvl w:val="3"/>
          <w:numId w:val="2"/>
        </w:numPr>
      </w:pPr>
      <w:r>
        <w:t>[19-20] = Odor Filter Calendar Timer (In 30 minute increments) (MSB First)</w:t>
      </w:r>
    </w:p>
    <w:p w14:paraId="7504BA6C" w14:textId="77777777" w:rsidR="00BD1FF3" w:rsidRDefault="00BD1FF3" w:rsidP="00BD1FF3">
      <w:pPr>
        <w:pStyle w:val="ListParagraph"/>
        <w:numPr>
          <w:ilvl w:val="0"/>
          <w:numId w:val="2"/>
        </w:numPr>
      </w:pPr>
      <w:r>
        <w:t>Request Reset Count and Operation Time</w:t>
      </w:r>
    </w:p>
    <w:p w14:paraId="5170C64E" w14:textId="77777777" w:rsidR="00BD1FF3" w:rsidRDefault="00BD1FF3" w:rsidP="00BD1FF3">
      <w:pPr>
        <w:pStyle w:val="ListParagraph"/>
        <w:numPr>
          <w:ilvl w:val="1"/>
          <w:numId w:val="2"/>
        </w:numPr>
      </w:pPr>
      <w:r>
        <w:t xml:space="preserve">Purpose: Query the reset counter and the operational time counter for the unit. </w:t>
      </w:r>
    </w:p>
    <w:p w14:paraId="6E748EF3" w14:textId="77777777" w:rsidR="00BD1FF3" w:rsidRDefault="00BD1FF3" w:rsidP="00BD1FF3">
      <w:pPr>
        <w:pStyle w:val="ListParagraph"/>
        <w:numPr>
          <w:ilvl w:val="1"/>
          <w:numId w:val="2"/>
        </w:numPr>
      </w:pPr>
      <w:r>
        <w:t>Command: 0x93</w:t>
      </w:r>
    </w:p>
    <w:p w14:paraId="089D00B5" w14:textId="77777777" w:rsidR="00BD1FF3" w:rsidRDefault="00BD1FF3" w:rsidP="00BD1FF3">
      <w:pPr>
        <w:pStyle w:val="ListParagraph"/>
        <w:numPr>
          <w:ilvl w:val="1"/>
          <w:numId w:val="2"/>
        </w:numPr>
      </w:pPr>
      <w:r>
        <w:t xml:space="preserve">Data sent with command (beyond source address and command):  NA </w:t>
      </w:r>
    </w:p>
    <w:p w14:paraId="0A30E01F" w14:textId="77777777" w:rsidR="00BD1FF3" w:rsidRDefault="00BD1FF3" w:rsidP="00BD1FF3">
      <w:pPr>
        <w:pStyle w:val="ListParagraph"/>
        <w:numPr>
          <w:ilvl w:val="1"/>
          <w:numId w:val="2"/>
        </w:numPr>
      </w:pPr>
      <w:r>
        <w:t>Response: Counters returned as follows:</w:t>
      </w:r>
    </w:p>
    <w:p w14:paraId="1012B9DD" w14:textId="77777777" w:rsidR="00BD1FF3" w:rsidRDefault="00BD1FF3" w:rsidP="00BD1FF3">
      <w:pPr>
        <w:pStyle w:val="ListParagraph"/>
        <w:numPr>
          <w:ilvl w:val="2"/>
          <w:numId w:val="2"/>
        </w:numPr>
      </w:pPr>
      <w:r>
        <w:t>[0-1] = MSB, LSB Reset Counter</w:t>
      </w:r>
    </w:p>
    <w:p w14:paraId="39711A65" w14:textId="77777777" w:rsidR="00BD1FF3" w:rsidRDefault="00BD1FF3" w:rsidP="00BD1FF3">
      <w:pPr>
        <w:pStyle w:val="ListParagraph"/>
        <w:numPr>
          <w:ilvl w:val="2"/>
          <w:numId w:val="2"/>
        </w:numPr>
      </w:pPr>
      <w:r>
        <w:t>[2-3] = MSB, LSB Days in the Field</w:t>
      </w:r>
    </w:p>
    <w:p w14:paraId="430E56A1" w14:textId="77777777" w:rsidR="00BD1FF3" w:rsidRDefault="00BD1FF3" w:rsidP="00BD1FF3">
      <w:pPr>
        <w:pStyle w:val="ListParagraph"/>
        <w:numPr>
          <w:ilvl w:val="2"/>
          <w:numId w:val="2"/>
        </w:numPr>
      </w:pPr>
      <w:r>
        <w:t>[4] = Hours In the Field</w:t>
      </w:r>
    </w:p>
    <w:p w14:paraId="181E3256" w14:textId="77777777" w:rsidR="00BD1FF3" w:rsidRDefault="00BD1FF3" w:rsidP="00BD1FF3">
      <w:pPr>
        <w:pStyle w:val="ListParagraph"/>
        <w:numPr>
          <w:ilvl w:val="2"/>
          <w:numId w:val="2"/>
        </w:numPr>
      </w:pPr>
      <w:r>
        <w:t>[5] = Minutes In the Field</w:t>
      </w:r>
    </w:p>
    <w:p w14:paraId="597DCA88" w14:textId="77777777" w:rsidR="00BD1FF3" w:rsidRDefault="00BD1FF3" w:rsidP="00BD1FF3">
      <w:pPr>
        <w:pStyle w:val="ListParagraph"/>
        <w:numPr>
          <w:ilvl w:val="2"/>
          <w:numId w:val="2"/>
        </w:numPr>
      </w:pPr>
      <w:r>
        <w:t>[6] = Seconds In the Field</w:t>
      </w:r>
    </w:p>
    <w:p w14:paraId="49CFB393" w14:textId="77777777" w:rsidR="00BE4DAD" w:rsidRDefault="00BE4DAD" w:rsidP="00E21322">
      <w:pPr>
        <w:pStyle w:val="ListParagraph"/>
        <w:numPr>
          <w:ilvl w:val="0"/>
          <w:numId w:val="2"/>
        </w:numPr>
      </w:pPr>
      <w:r>
        <w:t>Read ACM Input Status</w:t>
      </w:r>
    </w:p>
    <w:p w14:paraId="4028E505" w14:textId="77777777" w:rsidR="00BE4DAD" w:rsidRDefault="00BE4DAD" w:rsidP="00BE4DAD">
      <w:pPr>
        <w:pStyle w:val="ListParagraph"/>
        <w:numPr>
          <w:ilvl w:val="1"/>
          <w:numId w:val="2"/>
        </w:numPr>
      </w:pPr>
      <w:r>
        <w:t xml:space="preserve">Purpose: Query the status of inputs of the ACM board.  This board is present on the LCD display models and is accessed at address </w:t>
      </w:r>
      <w:r w:rsidR="005F52FB">
        <w:t>0x02 (same as dispenser board)</w:t>
      </w:r>
      <w:r>
        <w:t xml:space="preserve">. </w:t>
      </w:r>
    </w:p>
    <w:p w14:paraId="7BE6C9C1" w14:textId="77777777" w:rsidR="00BE4DAD" w:rsidRDefault="00BE4DAD" w:rsidP="00BE4DAD">
      <w:pPr>
        <w:pStyle w:val="ListParagraph"/>
        <w:numPr>
          <w:ilvl w:val="1"/>
          <w:numId w:val="2"/>
        </w:numPr>
      </w:pPr>
      <w:r>
        <w:t>Command: 0x95</w:t>
      </w:r>
    </w:p>
    <w:p w14:paraId="5FD6E241" w14:textId="77777777" w:rsidR="00BE4DAD" w:rsidRDefault="00BE4DAD" w:rsidP="00BE4DAD">
      <w:pPr>
        <w:pStyle w:val="ListParagraph"/>
        <w:numPr>
          <w:ilvl w:val="1"/>
          <w:numId w:val="2"/>
        </w:numPr>
      </w:pPr>
      <w:r>
        <w:t xml:space="preserve">Data sent with command (beyond source address and command):  NA </w:t>
      </w:r>
    </w:p>
    <w:p w14:paraId="51B2BC3E" w14:textId="77777777" w:rsidR="00BE4DAD" w:rsidRDefault="00BE4DAD" w:rsidP="00BE4DAD">
      <w:pPr>
        <w:pStyle w:val="ListParagraph"/>
        <w:numPr>
          <w:ilvl w:val="1"/>
          <w:numId w:val="2"/>
        </w:numPr>
      </w:pPr>
      <w:r>
        <w:t>Response: Counters returned as follows:</w:t>
      </w:r>
    </w:p>
    <w:p w14:paraId="50EC6E30" w14:textId="77777777" w:rsidR="00BE4DAD" w:rsidRDefault="00BE4DAD" w:rsidP="00BE4DAD">
      <w:pPr>
        <w:pStyle w:val="ListParagraph"/>
        <w:numPr>
          <w:ilvl w:val="2"/>
          <w:numId w:val="2"/>
        </w:numPr>
      </w:pPr>
      <w:r>
        <w:t>[0] = Water Switch (1 if pressed, 0 otherwise)</w:t>
      </w:r>
    </w:p>
    <w:p w14:paraId="194C1536" w14:textId="77777777" w:rsidR="00BE4DAD" w:rsidRDefault="00BE4DAD" w:rsidP="00BE4DAD">
      <w:pPr>
        <w:pStyle w:val="ListParagraph"/>
        <w:numPr>
          <w:ilvl w:val="2"/>
          <w:numId w:val="2"/>
        </w:numPr>
      </w:pPr>
      <w:r>
        <w:t>[1] = Crushed Switch</w:t>
      </w:r>
    </w:p>
    <w:p w14:paraId="16D67011" w14:textId="77777777" w:rsidR="00BE4DAD" w:rsidRDefault="00BE4DAD" w:rsidP="00BE4DAD">
      <w:pPr>
        <w:pStyle w:val="ListParagraph"/>
        <w:numPr>
          <w:ilvl w:val="2"/>
          <w:numId w:val="2"/>
        </w:numPr>
      </w:pPr>
      <w:r>
        <w:t>[2] = Cubed Switch</w:t>
      </w:r>
    </w:p>
    <w:p w14:paraId="3B95FF89" w14:textId="77777777" w:rsidR="00BE4DAD" w:rsidRDefault="00BE4DAD" w:rsidP="00BE4DAD">
      <w:pPr>
        <w:pStyle w:val="ListParagraph"/>
        <w:numPr>
          <w:ilvl w:val="2"/>
          <w:numId w:val="2"/>
        </w:numPr>
      </w:pPr>
      <w:r>
        <w:t>[3] = Cup Switch</w:t>
      </w:r>
    </w:p>
    <w:p w14:paraId="04790FED" w14:textId="77777777" w:rsidR="00BE4DAD" w:rsidRDefault="00BE4DAD" w:rsidP="00BE4DAD">
      <w:pPr>
        <w:pStyle w:val="ListParagraph"/>
        <w:numPr>
          <w:ilvl w:val="2"/>
          <w:numId w:val="2"/>
        </w:numPr>
      </w:pPr>
      <w:r>
        <w:t>[4] = Hot Water Cup Switch</w:t>
      </w:r>
    </w:p>
    <w:p w14:paraId="3364B2D1" w14:textId="77777777" w:rsidR="009A25AD" w:rsidRDefault="009A25AD" w:rsidP="009A25AD">
      <w:pPr>
        <w:pStyle w:val="ListParagraph"/>
        <w:numPr>
          <w:ilvl w:val="0"/>
          <w:numId w:val="2"/>
        </w:numPr>
      </w:pPr>
      <w:r>
        <w:t>Adjust Humidity Set Point</w:t>
      </w:r>
    </w:p>
    <w:p w14:paraId="392CCCD9" w14:textId="77777777" w:rsidR="009A25AD" w:rsidRDefault="009A25AD" w:rsidP="009A25AD">
      <w:pPr>
        <w:pStyle w:val="ListParagraph"/>
        <w:numPr>
          <w:ilvl w:val="1"/>
          <w:numId w:val="2"/>
        </w:numPr>
      </w:pPr>
      <w:r>
        <w:t xml:space="preserve">Purpose: </w:t>
      </w:r>
      <w:r w:rsidR="0025683C">
        <w:t xml:space="preserve"> Sent to activate or deactivate the humidity control feature.</w:t>
      </w:r>
      <w:r w:rsidR="009472D0">
        <w:t xml:space="preserve">  </w:t>
      </w:r>
    </w:p>
    <w:p w14:paraId="06BB8145" w14:textId="77777777" w:rsidR="009A25AD" w:rsidRDefault="009A25AD" w:rsidP="009A25AD">
      <w:pPr>
        <w:pStyle w:val="ListParagraph"/>
        <w:numPr>
          <w:ilvl w:val="1"/>
          <w:numId w:val="2"/>
        </w:numPr>
      </w:pPr>
      <w:r>
        <w:t>Command: 0xA3</w:t>
      </w:r>
    </w:p>
    <w:p w14:paraId="625ADEC6" w14:textId="77777777" w:rsidR="009A25AD" w:rsidRDefault="009A25AD" w:rsidP="009A25AD">
      <w:pPr>
        <w:pStyle w:val="ListParagraph"/>
        <w:numPr>
          <w:ilvl w:val="1"/>
          <w:numId w:val="2"/>
        </w:numPr>
      </w:pPr>
      <w:r>
        <w:t xml:space="preserve">Data sent with command (beyond source address and command):  1 Byte treated as a </w:t>
      </w:r>
      <w:r w:rsidR="00D623FA">
        <w:t>Boolean</w:t>
      </w:r>
      <w:r>
        <w:t xml:space="preserve"> to</w:t>
      </w:r>
      <w:r w:rsidR="00FD55A9">
        <w:t xml:space="preserve"> set the humidity control On or Off.</w:t>
      </w:r>
      <w:r>
        <w:t xml:space="preserve"> </w:t>
      </w:r>
    </w:p>
    <w:p w14:paraId="5321404C" w14:textId="77777777" w:rsidR="009472D0" w:rsidRDefault="009A25AD" w:rsidP="009472D0">
      <w:pPr>
        <w:pStyle w:val="ListParagraph"/>
        <w:numPr>
          <w:ilvl w:val="1"/>
          <w:numId w:val="2"/>
        </w:numPr>
      </w:pPr>
      <w:r w:rsidRPr="00393963">
        <w:t>Response:</w:t>
      </w:r>
      <w:r w:rsidR="009472D0">
        <w:t xml:space="preserve"> NA</w:t>
      </w:r>
    </w:p>
    <w:p w14:paraId="3DAC92CE" w14:textId="77777777" w:rsidR="009472D0" w:rsidRDefault="009472D0" w:rsidP="009472D0">
      <w:pPr>
        <w:pStyle w:val="ListParagraph"/>
        <w:numPr>
          <w:ilvl w:val="0"/>
          <w:numId w:val="2"/>
        </w:numPr>
      </w:pPr>
      <w:r>
        <w:lastRenderedPageBreak/>
        <w:t>Request Temperature Set Points</w:t>
      </w:r>
    </w:p>
    <w:p w14:paraId="2088B198" w14:textId="77777777" w:rsidR="009472D0" w:rsidRDefault="009472D0" w:rsidP="009472D0">
      <w:pPr>
        <w:pStyle w:val="ListParagraph"/>
        <w:numPr>
          <w:ilvl w:val="1"/>
          <w:numId w:val="2"/>
        </w:numPr>
      </w:pPr>
      <w:r>
        <w:t>Purpose:  Query the current set</w:t>
      </w:r>
      <w:r w:rsidR="000F5CBD">
        <w:t xml:space="preserve"> </w:t>
      </w:r>
      <w:r>
        <w:t>points for the FZ and FF cabinets.</w:t>
      </w:r>
    </w:p>
    <w:p w14:paraId="3711D602" w14:textId="77777777" w:rsidR="009472D0" w:rsidRDefault="009472D0" w:rsidP="009472D0">
      <w:pPr>
        <w:pStyle w:val="ListParagraph"/>
        <w:numPr>
          <w:ilvl w:val="1"/>
          <w:numId w:val="2"/>
        </w:numPr>
      </w:pPr>
      <w:r>
        <w:t>Command: 0xA4</w:t>
      </w:r>
    </w:p>
    <w:p w14:paraId="424BD0A3" w14:textId="77777777" w:rsidR="009472D0" w:rsidRDefault="009472D0" w:rsidP="009472D0">
      <w:pPr>
        <w:pStyle w:val="ListParagraph"/>
        <w:numPr>
          <w:ilvl w:val="1"/>
          <w:numId w:val="2"/>
        </w:numPr>
      </w:pPr>
      <w:r>
        <w:t xml:space="preserve">Data sent with command (beyond source address and command):  NA </w:t>
      </w:r>
    </w:p>
    <w:p w14:paraId="718FC2BF" w14:textId="77777777" w:rsidR="009472D0" w:rsidRDefault="009472D0" w:rsidP="009472D0">
      <w:pPr>
        <w:pStyle w:val="ListParagraph"/>
        <w:numPr>
          <w:ilvl w:val="1"/>
          <w:numId w:val="2"/>
        </w:numPr>
      </w:pPr>
      <w:r w:rsidRPr="00393963">
        <w:t>Response:</w:t>
      </w:r>
      <w:r>
        <w:t xml:space="preserve"> Set points returned as follows:</w:t>
      </w:r>
    </w:p>
    <w:p w14:paraId="332F08CE" w14:textId="34FD5437" w:rsidR="009472D0" w:rsidRDefault="009472D0" w:rsidP="009472D0">
      <w:pPr>
        <w:pStyle w:val="ListParagraph"/>
        <w:numPr>
          <w:ilvl w:val="2"/>
          <w:numId w:val="2"/>
        </w:numPr>
      </w:pPr>
      <w:r>
        <w:t>[0] = FF Set</w:t>
      </w:r>
      <w:r w:rsidR="004376F9">
        <w:t xml:space="preserve"> </w:t>
      </w:r>
      <w:r>
        <w:t>point (in Deg</w:t>
      </w:r>
      <w:r w:rsidR="009C18FE">
        <w:t>rees</w:t>
      </w:r>
      <w:r>
        <w:t xml:space="preserve"> F)</w:t>
      </w:r>
    </w:p>
    <w:p w14:paraId="2E71A493" w14:textId="38423B17" w:rsidR="009472D0" w:rsidRDefault="009472D0" w:rsidP="009472D0">
      <w:pPr>
        <w:pStyle w:val="ListParagraph"/>
        <w:numPr>
          <w:ilvl w:val="2"/>
          <w:numId w:val="2"/>
        </w:numPr>
      </w:pPr>
      <w:r>
        <w:t>[1] = FZ Set</w:t>
      </w:r>
      <w:r w:rsidR="004376F9">
        <w:t xml:space="preserve"> </w:t>
      </w:r>
      <w:r>
        <w:t xml:space="preserve">point (in </w:t>
      </w:r>
      <w:r w:rsidR="009C18FE">
        <w:t xml:space="preserve">Degrees </w:t>
      </w:r>
      <w:r>
        <w:t>F)</w:t>
      </w:r>
    </w:p>
    <w:p w14:paraId="58C357CB" w14:textId="77777777" w:rsidR="009472D0" w:rsidRDefault="009472D0" w:rsidP="009472D0">
      <w:pPr>
        <w:pStyle w:val="ListParagraph"/>
        <w:numPr>
          <w:ilvl w:val="2"/>
          <w:numId w:val="2"/>
        </w:numPr>
      </w:pPr>
      <w:r>
        <w:t>[2] = FF Indexed Set</w:t>
      </w:r>
      <w:r w:rsidR="004376F9">
        <w:t xml:space="preserve"> </w:t>
      </w:r>
      <w:r>
        <w:t>point (1-9 or 100 for off) (applies to controls with 1 – 9 temperature adjustment)</w:t>
      </w:r>
    </w:p>
    <w:p w14:paraId="590BF005" w14:textId="77777777" w:rsidR="009472D0" w:rsidRDefault="009472D0" w:rsidP="009472D0">
      <w:pPr>
        <w:pStyle w:val="ListParagraph"/>
        <w:numPr>
          <w:ilvl w:val="2"/>
          <w:numId w:val="2"/>
        </w:numPr>
      </w:pPr>
      <w:r>
        <w:t>[3] = FZ Indexed Set</w:t>
      </w:r>
      <w:r w:rsidR="004376F9">
        <w:t xml:space="preserve"> </w:t>
      </w:r>
      <w:r>
        <w:t>point (1-9 or 100 for off) (applies to controls with 1 – 9 temperature adjustment)</w:t>
      </w:r>
    </w:p>
    <w:p w14:paraId="3A03D186" w14:textId="77777777" w:rsidR="008D69F4" w:rsidRDefault="008D69F4" w:rsidP="008D69F4">
      <w:pPr>
        <w:pStyle w:val="ListParagraph"/>
        <w:numPr>
          <w:ilvl w:val="0"/>
          <w:numId w:val="2"/>
        </w:numPr>
      </w:pPr>
      <w:r>
        <w:t>Adjust Temperature Set Points</w:t>
      </w:r>
    </w:p>
    <w:p w14:paraId="3F89D620" w14:textId="77777777" w:rsidR="008D69F4" w:rsidRDefault="008D69F4" w:rsidP="008D69F4">
      <w:pPr>
        <w:pStyle w:val="ListParagraph"/>
        <w:numPr>
          <w:ilvl w:val="1"/>
          <w:numId w:val="2"/>
        </w:numPr>
      </w:pPr>
      <w:r>
        <w:t>Purpose:  Set the control temperatures for the FF and FZ cabinets.</w:t>
      </w:r>
    </w:p>
    <w:p w14:paraId="25E8584D" w14:textId="77777777" w:rsidR="008D69F4" w:rsidRDefault="008D69F4" w:rsidP="008D69F4">
      <w:pPr>
        <w:pStyle w:val="ListParagraph"/>
        <w:numPr>
          <w:ilvl w:val="1"/>
          <w:numId w:val="2"/>
        </w:numPr>
      </w:pPr>
      <w:r>
        <w:t>Command: 0xA5</w:t>
      </w:r>
    </w:p>
    <w:p w14:paraId="5D90512C" w14:textId="77777777" w:rsidR="008D69F4" w:rsidRDefault="008D69F4" w:rsidP="008D69F4">
      <w:pPr>
        <w:pStyle w:val="ListParagraph"/>
        <w:numPr>
          <w:ilvl w:val="1"/>
          <w:numId w:val="2"/>
        </w:numPr>
      </w:pPr>
      <w:r>
        <w:t xml:space="preserve">Data sent with command (beyond source address and command):  Set point data as well as a modifier that states which set point method is in use.  Method should match the control in use.  </w:t>
      </w:r>
    </w:p>
    <w:p w14:paraId="0486DE9A" w14:textId="77777777" w:rsidR="008D69F4" w:rsidRDefault="008D69F4" w:rsidP="008D69F4">
      <w:pPr>
        <w:pStyle w:val="ListParagraph"/>
        <w:numPr>
          <w:ilvl w:val="2"/>
          <w:numId w:val="2"/>
        </w:numPr>
      </w:pPr>
      <w:r>
        <w:t>[0] = FF Temp  (in degrees F or indexed)</w:t>
      </w:r>
    </w:p>
    <w:p w14:paraId="451676B6" w14:textId="77777777" w:rsidR="008D69F4" w:rsidRDefault="008D69F4" w:rsidP="008D69F4">
      <w:pPr>
        <w:pStyle w:val="ListParagraph"/>
        <w:numPr>
          <w:ilvl w:val="2"/>
          <w:numId w:val="2"/>
        </w:numPr>
      </w:pPr>
      <w:r>
        <w:t>[1] = FZ Temp (in degrees F or indexed)</w:t>
      </w:r>
    </w:p>
    <w:p w14:paraId="09D509E0" w14:textId="77777777" w:rsidR="008D69F4" w:rsidRDefault="008D69F4" w:rsidP="008D69F4">
      <w:pPr>
        <w:pStyle w:val="ListParagraph"/>
        <w:numPr>
          <w:ilvl w:val="2"/>
          <w:numId w:val="2"/>
        </w:numPr>
      </w:pPr>
      <w:r>
        <w:t>[2] = Actual = 0/Indexed =1</w:t>
      </w:r>
    </w:p>
    <w:p w14:paraId="4CE87D1D" w14:textId="77777777" w:rsidR="008D69F4" w:rsidRDefault="008D69F4" w:rsidP="008D69F4">
      <w:pPr>
        <w:pStyle w:val="ListParagraph"/>
        <w:numPr>
          <w:ilvl w:val="2"/>
          <w:numId w:val="2"/>
        </w:numPr>
      </w:pPr>
      <w:r>
        <w:t xml:space="preserve">[3] = Convertible Drawer Optional byte Must be included when </w:t>
      </w:r>
      <w:r w:rsidR="0054496A">
        <w:t>Humidity</w:t>
      </w:r>
      <w:r>
        <w:t xml:space="preserve"> is required</w:t>
      </w:r>
    </w:p>
    <w:p w14:paraId="0E1497DB" w14:textId="77777777" w:rsidR="008D69F4" w:rsidRDefault="008D69F4" w:rsidP="008D69F4">
      <w:pPr>
        <w:pStyle w:val="ListParagraph"/>
        <w:numPr>
          <w:ilvl w:val="1"/>
          <w:numId w:val="2"/>
        </w:numPr>
      </w:pPr>
      <w:r w:rsidRPr="00393963">
        <w:t>Response:</w:t>
      </w:r>
      <w:r>
        <w:t xml:space="preserve"> NA</w:t>
      </w:r>
    </w:p>
    <w:p w14:paraId="471269A0" w14:textId="77777777" w:rsidR="00C435F9" w:rsidRDefault="00C435F9" w:rsidP="00C435F9">
      <w:pPr>
        <w:pStyle w:val="ListParagraph"/>
        <w:numPr>
          <w:ilvl w:val="0"/>
          <w:numId w:val="2"/>
        </w:numPr>
      </w:pPr>
      <w:r>
        <w:t>Check EEPROM CRC values</w:t>
      </w:r>
    </w:p>
    <w:p w14:paraId="286AFA64" w14:textId="77777777" w:rsidR="00C435F9" w:rsidRDefault="00C435F9" w:rsidP="00C435F9">
      <w:pPr>
        <w:pStyle w:val="ListParagraph"/>
        <w:numPr>
          <w:ilvl w:val="1"/>
          <w:numId w:val="2"/>
        </w:numPr>
      </w:pPr>
      <w:r>
        <w:t>Purpose:  Command to query the validity of the data in each of the EEPROM pages that is protected by a CRC.</w:t>
      </w:r>
    </w:p>
    <w:p w14:paraId="2B148AF2" w14:textId="77777777" w:rsidR="00C435F9" w:rsidRDefault="00C435F9" w:rsidP="00C435F9">
      <w:pPr>
        <w:pStyle w:val="ListParagraph"/>
        <w:numPr>
          <w:ilvl w:val="1"/>
          <w:numId w:val="2"/>
        </w:numPr>
      </w:pPr>
      <w:r>
        <w:t>Command: 0xA6</w:t>
      </w:r>
    </w:p>
    <w:p w14:paraId="4E233DBB" w14:textId="77777777" w:rsidR="00C435F9" w:rsidRDefault="00C435F9" w:rsidP="00C435F9">
      <w:pPr>
        <w:pStyle w:val="ListParagraph"/>
        <w:numPr>
          <w:ilvl w:val="1"/>
          <w:numId w:val="2"/>
        </w:numPr>
      </w:pPr>
      <w:r>
        <w:t>Data sent with command (beyond source address and command):  NA</w:t>
      </w:r>
    </w:p>
    <w:p w14:paraId="39040447" w14:textId="77777777" w:rsidR="008D69F4" w:rsidRDefault="00C435F9" w:rsidP="00C435F9">
      <w:pPr>
        <w:pStyle w:val="ListParagraph"/>
        <w:numPr>
          <w:ilvl w:val="1"/>
          <w:numId w:val="2"/>
        </w:numPr>
      </w:pPr>
      <w:r w:rsidRPr="00393963">
        <w:t>Response:</w:t>
      </w:r>
      <w:r>
        <w:t xml:space="preserve"> Status bits that correspond to the CRC checks for each of the pages.</w:t>
      </w:r>
    </w:p>
    <w:p w14:paraId="6A24ED5C" w14:textId="77777777" w:rsidR="00C435F9" w:rsidRDefault="00C435F9" w:rsidP="00C435F9">
      <w:pPr>
        <w:pStyle w:val="ListParagraph"/>
        <w:numPr>
          <w:ilvl w:val="2"/>
          <w:numId w:val="2"/>
        </w:numPr>
      </w:pPr>
      <w:r>
        <w:t>[0] = Pass/Fail Status -&gt; 0 = Pass, Non Zero = Fail</w:t>
      </w:r>
    </w:p>
    <w:p w14:paraId="25B2CCE6" w14:textId="77777777" w:rsidR="00C435F9" w:rsidRDefault="00C435F9" w:rsidP="00C435F9">
      <w:pPr>
        <w:pStyle w:val="ListParagraph"/>
        <w:numPr>
          <w:ilvl w:val="2"/>
          <w:numId w:val="2"/>
        </w:numPr>
      </w:pPr>
      <w:r>
        <w:t>[1 - 4] = CRC Bits</w:t>
      </w:r>
    </w:p>
    <w:p w14:paraId="576B4B4D" w14:textId="77777777" w:rsidR="00C435F9" w:rsidRDefault="00C435F9" w:rsidP="00C435F9">
      <w:pPr>
        <w:pStyle w:val="ListParagraph"/>
        <w:numPr>
          <w:ilvl w:val="2"/>
          <w:numId w:val="2"/>
        </w:numPr>
      </w:pPr>
      <w:r>
        <w:t>[5-6] Mainboard DDF Version Number (in XX YY format - XX - Major, YY is Minor)</w:t>
      </w:r>
    </w:p>
    <w:p w14:paraId="4A34A835" w14:textId="77777777" w:rsidR="00C435F9" w:rsidRDefault="00C435F9" w:rsidP="00C435F9">
      <w:pPr>
        <w:pStyle w:val="ListParagraph"/>
        <w:numPr>
          <w:ilvl w:val="2"/>
          <w:numId w:val="2"/>
        </w:numPr>
      </w:pPr>
      <w:r>
        <w:t>[7-8] EEPROM DDF Version Number (in XX YY format - XX - Major, YY is Minor)</w:t>
      </w:r>
    </w:p>
    <w:p w14:paraId="6125CDEC" w14:textId="77777777" w:rsidR="00C435F9" w:rsidRDefault="00C435F9" w:rsidP="00C435F9">
      <w:pPr>
        <w:pStyle w:val="ListParagraph"/>
        <w:numPr>
          <w:ilvl w:val="2"/>
          <w:numId w:val="2"/>
        </w:numPr>
      </w:pPr>
      <w:r>
        <w:t>[9-10] = Parametric Data version Critical # (in XX YY format - XX - Major, YY is Minor)</w:t>
      </w:r>
    </w:p>
    <w:p w14:paraId="0259BA51" w14:textId="77777777" w:rsidR="00C435F9" w:rsidRDefault="00C435F9" w:rsidP="00C435F9">
      <w:pPr>
        <w:pStyle w:val="ListParagraph"/>
        <w:numPr>
          <w:ilvl w:val="2"/>
          <w:numId w:val="2"/>
        </w:numPr>
      </w:pPr>
      <w:r>
        <w:t>[11-12] =Parametric Data version Non Critical# (in XX YY format - XX - Major, YY is Minor)</w:t>
      </w:r>
    </w:p>
    <w:p w14:paraId="474D7843" w14:textId="77777777" w:rsidR="00C435F9" w:rsidRDefault="00C435F9" w:rsidP="00C435F9">
      <w:pPr>
        <w:pStyle w:val="ListParagraph"/>
        <w:numPr>
          <w:ilvl w:val="2"/>
          <w:numId w:val="2"/>
        </w:numPr>
      </w:pPr>
      <w:r>
        <w:t>[13-14] Parametric Table Image Version Number (in XX YY format - XX - Major, YY is Minor)</w:t>
      </w:r>
    </w:p>
    <w:p w14:paraId="020B7D16" w14:textId="77777777" w:rsidR="00C435F9" w:rsidRDefault="00C435F9" w:rsidP="00C435F9">
      <w:pPr>
        <w:pStyle w:val="ListParagraph"/>
        <w:numPr>
          <w:ilvl w:val="2"/>
          <w:numId w:val="2"/>
        </w:numPr>
      </w:pPr>
      <w:r>
        <w:t>[15-16] Parametric Table CRC (MSB First)</w:t>
      </w:r>
    </w:p>
    <w:p w14:paraId="0DCA57D6" w14:textId="77777777" w:rsidR="00C435F9" w:rsidRDefault="00C435F9" w:rsidP="00C435F9">
      <w:pPr>
        <w:pStyle w:val="ListParagraph"/>
        <w:numPr>
          <w:ilvl w:val="2"/>
          <w:numId w:val="2"/>
        </w:numPr>
      </w:pPr>
      <w:r>
        <w:t>[17-18] Parametric Table Program Version Number (in XX YY format - XX - Major, YY is Minor)</w:t>
      </w:r>
    </w:p>
    <w:p w14:paraId="269871FB" w14:textId="77777777" w:rsidR="003469FC" w:rsidRDefault="003469FC" w:rsidP="003469FC">
      <w:pPr>
        <w:pStyle w:val="ListParagraph"/>
        <w:numPr>
          <w:ilvl w:val="0"/>
          <w:numId w:val="2"/>
        </w:numPr>
      </w:pPr>
      <w:r>
        <w:lastRenderedPageBreak/>
        <w:t>Inhibit Periodic Messages</w:t>
      </w:r>
    </w:p>
    <w:p w14:paraId="41596E5E" w14:textId="77777777" w:rsidR="003469FC" w:rsidRDefault="003469FC" w:rsidP="003469FC">
      <w:pPr>
        <w:pStyle w:val="ListParagraph"/>
        <w:numPr>
          <w:ilvl w:val="1"/>
          <w:numId w:val="2"/>
        </w:numPr>
      </w:pPr>
      <w:r>
        <w:t>Purpose:  Written to a control board to stop periodic updates of status for a period of 10 minutes.   Normally used only to reduce bus traffic for higher priority communications.</w:t>
      </w:r>
    </w:p>
    <w:p w14:paraId="1EEBF13B" w14:textId="77777777" w:rsidR="003469FC" w:rsidRDefault="003469FC" w:rsidP="003469FC">
      <w:pPr>
        <w:pStyle w:val="ListParagraph"/>
        <w:numPr>
          <w:ilvl w:val="1"/>
          <w:numId w:val="2"/>
        </w:numPr>
      </w:pPr>
      <w:r>
        <w:t>Command: 0xAB</w:t>
      </w:r>
    </w:p>
    <w:p w14:paraId="5C92192F" w14:textId="77777777" w:rsidR="003469FC" w:rsidRDefault="003469FC" w:rsidP="003469FC">
      <w:pPr>
        <w:pStyle w:val="ListParagraph"/>
        <w:numPr>
          <w:ilvl w:val="1"/>
          <w:numId w:val="2"/>
        </w:numPr>
      </w:pPr>
      <w:r>
        <w:t>Data sent with command (beyond source address and command):  NA</w:t>
      </w:r>
    </w:p>
    <w:p w14:paraId="6BDCF51E" w14:textId="77777777" w:rsidR="003469FC" w:rsidRDefault="003469FC" w:rsidP="003469FC">
      <w:pPr>
        <w:pStyle w:val="ListParagraph"/>
        <w:numPr>
          <w:ilvl w:val="1"/>
          <w:numId w:val="2"/>
        </w:numPr>
      </w:pPr>
      <w:r w:rsidRPr="00393963">
        <w:t>Response:</w:t>
      </w:r>
      <w:r>
        <w:t xml:space="preserve"> NA</w:t>
      </w:r>
    </w:p>
    <w:p w14:paraId="16B45FF6" w14:textId="77777777" w:rsidR="009E1FDB" w:rsidRDefault="009E1FDB" w:rsidP="009E1FDB">
      <w:pPr>
        <w:pStyle w:val="ListParagraph"/>
        <w:numPr>
          <w:ilvl w:val="0"/>
          <w:numId w:val="2"/>
        </w:numPr>
      </w:pPr>
      <w:r>
        <w:t>Interactive Diagnostic Test Command</w:t>
      </w:r>
    </w:p>
    <w:p w14:paraId="20D20EC0" w14:textId="77777777" w:rsidR="007D45CA" w:rsidRDefault="009E1FDB" w:rsidP="009E1FDB">
      <w:pPr>
        <w:pStyle w:val="ListParagraph"/>
        <w:numPr>
          <w:ilvl w:val="1"/>
          <w:numId w:val="2"/>
        </w:numPr>
      </w:pPr>
      <w:r>
        <w:t xml:space="preserve">Purpose: Command sent to initiate, continue or stop a specific user interactive diagnostic test.  </w:t>
      </w:r>
      <w:r w:rsidR="007D45CA">
        <w:t xml:space="preserve">  Some tests are actually settings.  </w:t>
      </w:r>
      <w:r>
        <w:t>These tests are generally run at the unit form the LCD user interface and therefore may not all be populated for a given unit.</w:t>
      </w:r>
      <w:r w:rsidR="007D45CA">
        <w:t xml:space="preserve">  An individual test can run for up to 5 minutes without interruption.  If it is intended to run the test longer that a keep alive signal (test 0 ) must be sent at a rate faster than the timeout. </w:t>
      </w:r>
    </w:p>
    <w:p w14:paraId="358C9FF0" w14:textId="77777777" w:rsidR="009E1FDB" w:rsidRDefault="009E1FDB" w:rsidP="009E1FDB">
      <w:pPr>
        <w:pStyle w:val="ListParagraph"/>
        <w:numPr>
          <w:ilvl w:val="1"/>
          <w:numId w:val="2"/>
        </w:numPr>
      </w:pPr>
      <w:r>
        <w:t>Command: 0xB1</w:t>
      </w:r>
    </w:p>
    <w:p w14:paraId="6EE078E6" w14:textId="77777777" w:rsidR="009E1FDB" w:rsidRDefault="009E1FDB" w:rsidP="009E1FDB">
      <w:pPr>
        <w:pStyle w:val="ListParagraph"/>
        <w:numPr>
          <w:ilvl w:val="1"/>
          <w:numId w:val="2"/>
        </w:numPr>
      </w:pPr>
      <w:r>
        <w:t>Data sent with command (beyond source address and command):  Data related to the test number.</w:t>
      </w:r>
    </w:p>
    <w:p w14:paraId="348B1108" w14:textId="77777777" w:rsidR="009E1FDB" w:rsidRDefault="009E1FDB" w:rsidP="009E1FDB">
      <w:pPr>
        <w:pStyle w:val="ListParagraph"/>
        <w:numPr>
          <w:ilvl w:val="2"/>
          <w:numId w:val="2"/>
        </w:numPr>
      </w:pPr>
      <w:r>
        <w:t>Data format as follows:</w:t>
      </w:r>
    </w:p>
    <w:p w14:paraId="561934F3" w14:textId="77777777" w:rsidR="009E1FDB" w:rsidRDefault="009E1FDB" w:rsidP="009E1FDB">
      <w:pPr>
        <w:pStyle w:val="ListParagraph"/>
        <w:numPr>
          <w:ilvl w:val="3"/>
          <w:numId w:val="2"/>
        </w:numPr>
      </w:pPr>
      <w:r>
        <w:t>[0] = MSB of Test Number</w:t>
      </w:r>
    </w:p>
    <w:p w14:paraId="20112E56" w14:textId="77777777" w:rsidR="009E1FDB" w:rsidRDefault="009E1FDB" w:rsidP="009E1FDB">
      <w:pPr>
        <w:pStyle w:val="ListParagraph"/>
        <w:numPr>
          <w:ilvl w:val="3"/>
          <w:numId w:val="2"/>
        </w:numPr>
      </w:pPr>
      <w:r>
        <w:t>[1] = LSB of Test Number</w:t>
      </w:r>
    </w:p>
    <w:p w14:paraId="4E2B6DD6" w14:textId="77777777" w:rsidR="009E1FDB" w:rsidRDefault="009E1FDB" w:rsidP="009E1FDB">
      <w:pPr>
        <w:pStyle w:val="ListParagraph"/>
        <w:numPr>
          <w:ilvl w:val="3"/>
          <w:numId w:val="2"/>
        </w:numPr>
      </w:pPr>
      <w:r>
        <w:t>[2] = Status</w:t>
      </w:r>
    </w:p>
    <w:p w14:paraId="7321875A" w14:textId="77777777" w:rsidR="009E1FDB" w:rsidRDefault="009E1FDB" w:rsidP="009E1FDB">
      <w:pPr>
        <w:pStyle w:val="ListParagraph"/>
        <w:numPr>
          <w:ilvl w:val="4"/>
          <w:numId w:val="2"/>
        </w:numPr>
      </w:pPr>
      <w:r>
        <w:t>0 = Stop</w:t>
      </w:r>
    </w:p>
    <w:p w14:paraId="68527503" w14:textId="77777777" w:rsidR="009E1FDB" w:rsidRDefault="009E1FDB" w:rsidP="009E1FDB">
      <w:pPr>
        <w:pStyle w:val="ListParagraph"/>
        <w:numPr>
          <w:ilvl w:val="4"/>
          <w:numId w:val="2"/>
        </w:numPr>
      </w:pPr>
      <w:r>
        <w:t>1 = Start</w:t>
      </w:r>
    </w:p>
    <w:p w14:paraId="3E5FF4E4" w14:textId="77777777" w:rsidR="009E1FDB" w:rsidRDefault="009E1FDB" w:rsidP="009E1FDB">
      <w:pPr>
        <w:pStyle w:val="ListParagraph"/>
        <w:numPr>
          <w:ilvl w:val="4"/>
          <w:numId w:val="2"/>
        </w:numPr>
      </w:pPr>
      <w:r>
        <w:t>2 = Continue</w:t>
      </w:r>
    </w:p>
    <w:p w14:paraId="0242B1E3" w14:textId="77777777" w:rsidR="009E1FDB" w:rsidRDefault="009E1FDB" w:rsidP="009E1FDB">
      <w:pPr>
        <w:pStyle w:val="ListParagraph"/>
        <w:numPr>
          <w:ilvl w:val="2"/>
          <w:numId w:val="2"/>
        </w:numPr>
      </w:pPr>
      <w:r>
        <w:t>Where Test number is an enumerated value:</w:t>
      </w:r>
    </w:p>
    <w:p w14:paraId="53AF09E3" w14:textId="77777777" w:rsidR="009E1FDB" w:rsidRDefault="009E1FDB" w:rsidP="009E1FDB">
      <w:pPr>
        <w:pStyle w:val="ListParagraph"/>
        <w:numPr>
          <w:ilvl w:val="3"/>
          <w:numId w:val="2"/>
        </w:numPr>
      </w:pPr>
      <w:r>
        <w:t xml:space="preserve">0 = </w:t>
      </w:r>
      <w:r w:rsidR="007D45CA">
        <w:t>Test support query or keep alive</w:t>
      </w:r>
    </w:p>
    <w:p w14:paraId="7D1B1AB0" w14:textId="77777777" w:rsidR="007D45CA" w:rsidRDefault="007D45CA" w:rsidP="009E1FDB">
      <w:pPr>
        <w:pStyle w:val="ListParagraph"/>
        <w:numPr>
          <w:ilvl w:val="3"/>
          <w:numId w:val="2"/>
        </w:numPr>
      </w:pPr>
      <w:r>
        <w:t>1-6 = Reserved</w:t>
      </w:r>
    </w:p>
    <w:p w14:paraId="13DBBEE3" w14:textId="58363258" w:rsidR="007D45CA" w:rsidRDefault="007D45CA" w:rsidP="009E1FDB">
      <w:pPr>
        <w:pStyle w:val="ListParagraph"/>
        <w:numPr>
          <w:ilvl w:val="3"/>
          <w:numId w:val="2"/>
        </w:numPr>
      </w:pPr>
      <w:r>
        <w:t xml:space="preserve">7 = </w:t>
      </w:r>
      <w:r w:rsidR="009C18FE">
        <w:t>Go to</w:t>
      </w:r>
      <w:r>
        <w:t xml:space="preserve"> Degrees C</w:t>
      </w:r>
    </w:p>
    <w:p w14:paraId="7036C222" w14:textId="6592B055" w:rsidR="007D45CA" w:rsidRDefault="007D45CA" w:rsidP="009E1FDB">
      <w:pPr>
        <w:pStyle w:val="ListParagraph"/>
        <w:numPr>
          <w:ilvl w:val="3"/>
          <w:numId w:val="2"/>
        </w:numPr>
      </w:pPr>
      <w:r>
        <w:t xml:space="preserve">8 = </w:t>
      </w:r>
      <w:r w:rsidR="009C18FE">
        <w:t>Go to</w:t>
      </w:r>
      <w:r>
        <w:t xml:space="preserve"> Degrees F</w:t>
      </w:r>
    </w:p>
    <w:p w14:paraId="7FC290FA" w14:textId="77777777" w:rsidR="007D45CA" w:rsidRDefault="007D45CA" w:rsidP="009E1FDB">
      <w:pPr>
        <w:pStyle w:val="ListParagraph"/>
        <w:numPr>
          <w:ilvl w:val="3"/>
          <w:numId w:val="2"/>
        </w:numPr>
      </w:pPr>
      <w:r>
        <w:t>9 = Energy saver on</w:t>
      </w:r>
    </w:p>
    <w:p w14:paraId="6640C61F" w14:textId="77777777" w:rsidR="007D45CA" w:rsidRDefault="007D45CA" w:rsidP="009E1FDB">
      <w:pPr>
        <w:pStyle w:val="ListParagraph"/>
        <w:numPr>
          <w:ilvl w:val="3"/>
          <w:numId w:val="2"/>
        </w:numPr>
      </w:pPr>
      <w:r>
        <w:t>10 = Energy saver off</w:t>
      </w:r>
    </w:p>
    <w:p w14:paraId="5DFD847A" w14:textId="77777777" w:rsidR="007D45CA" w:rsidRDefault="007D45CA" w:rsidP="009E1FDB">
      <w:pPr>
        <w:pStyle w:val="ListParagraph"/>
        <w:numPr>
          <w:ilvl w:val="3"/>
          <w:numId w:val="2"/>
        </w:numPr>
      </w:pPr>
      <w:r>
        <w:t>11-13 = reserved (model specific usage</w:t>
      </w:r>
    </w:p>
    <w:p w14:paraId="61D027C4" w14:textId="77777777" w:rsidR="007D45CA" w:rsidRDefault="007D45CA" w:rsidP="009E1FDB">
      <w:pPr>
        <w:pStyle w:val="ListParagraph"/>
        <w:numPr>
          <w:ilvl w:val="3"/>
          <w:numId w:val="2"/>
        </w:numPr>
      </w:pPr>
      <w:r>
        <w:t>14 = Force FF/FZ defrost</w:t>
      </w:r>
    </w:p>
    <w:p w14:paraId="0992762E" w14:textId="77777777" w:rsidR="007D45CA" w:rsidRDefault="007D45CA" w:rsidP="009E1FDB">
      <w:pPr>
        <w:pStyle w:val="ListParagraph"/>
        <w:numPr>
          <w:ilvl w:val="3"/>
          <w:numId w:val="2"/>
        </w:numPr>
      </w:pPr>
      <w:r>
        <w:t>15 = Exit Defrost</w:t>
      </w:r>
    </w:p>
    <w:p w14:paraId="52CC6C5F" w14:textId="77777777" w:rsidR="007D45CA" w:rsidRDefault="007D45CA" w:rsidP="009E1FDB">
      <w:pPr>
        <w:pStyle w:val="ListParagraph"/>
        <w:numPr>
          <w:ilvl w:val="3"/>
          <w:numId w:val="2"/>
        </w:numPr>
      </w:pPr>
      <w:r>
        <w:t>16 = Door board communications test</w:t>
      </w:r>
    </w:p>
    <w:p w14:paraId="0766520E" w14:textId="77777777" w:rsidR="007D45CA" w:rsidRDefault="007D45CA" w:rsidP="009E1FDB">
      <w:pPr>
        <w:pStyle w:val="ListParagraph"/>
        <w:numPr>
          <w:ilvl w:val="3"/>
          <w:numId w:val="2"/>
        </w:numPr>
      </w:pPr>
      <w:r>
        <w:t>17 = Dispenser board communications test</w:t>
      </w:r>
    </w:p>
    <w:p w14:paraId="7B6698E2" w14:textId="77777777" w:rsidR="007D45CA" w:rsidRDefault="007D45CA" w:rsidP="009E1FDB">
      <w:pPr>
        <w:pStyle w:val="ListParagraph"/>
        <w:numPr>
          <w:ilvl w:val="3"/>
          <w:numId w:val="2"/>
        </w:numPr>
      </w:pPr>
      <w:r>
        <w:t>18 = Deli board communications test</w:t>
      </w:r>
    </w:p>
    <w:p w14:paraId="2A03FFFA" w14:textId="77777777" w:rsidR="007D45CA" w:rsidRDefault="007D45CA" w:rsidP="009E1FDB">
      <w:pPr>
        <w:pStyle w:val="ListParagraph"/>
        <w:numPr>
          <w:ilvl w:val="3"/>
          <w:numId w:val="2"/>
        </w:numPr>
      </w:pPr>
      <w:r>
        <w:t>19 = Internal Temp board communications test</w:t>
      </w:r>
    </w:p>
    <w:p w14:paraId="767FE69E" w14:textId="77777777" w:rsidR="007D45CA" w:rsidRDefault="007D45CA" w:rsidP="009E1FDB">
      <w:pPr>
        <w:pStyle w:val="ListParagraph"/>
        <w:numPr>
          <w:ilvl w:val="3"/>
          <w:numId w:val="2"/>
        </w:numPr>
      </w:pPr>
      <w:r>
        <w:t xml:space="preserve">20 = </w:t>
      </w:r>
      <w:proofErr w:type="spellStart"/>
      <w:r>
        <w:t>Zigbee</w:t>
      </w:r>
      <w:proofErr w:type="spellEnd"/>
      <w:r>
        <w:t xml:space="preserve"> module communications test</w:t>
      </w:r>
    </w:p>
    <w:p w14:paraId="23BF4292" w14:textId="77777777" w:rsidR="00A83367" w:rsidRDefault="00A83367" w:rsidP="009E1FDB">
      <w:pPr>
        <w:pStyle w:val="ListParagraph"/>
        <w:numPr>
          <w:ilvl w:val="3"/>
          <w:numId w:val="2"/>
        </w:numPr>
      </w:pPr>
      <w:r>
        <w:t>21 = AutoFill Version Query</w:t>
      </w:r>
    </w:p>
    <w:p w14:paraId="7B69A896" w14:textId="77777777" w:rsidR="00A83367" w:rsidRDefault="00A83367" w:rsidP="009E1FDB">
      <w:pPr>
        <w:pStyle w:val="ListParagraph"/>
        <w:numPr>
          <w:ilvl w:val="3"/>
          <w:numId w:val="2"/>
        </w:numPr>
      </w:pPr>
      <w:r>
        <w:t>22 = Main Board Version Query</w:t>
      </w:r>
    </w:p>
    <w:p w14:paraId="1F75829F" w14:textId="77777777" w:rsidR="00A83367" w:rsidRDefault="00A83367" w:rsidP="009E1FDB">
      <w:pPr>
        <w:pStyle w:val="ListParagraph"/>
        <w:numPr>
          <w:ilvl w:val="3"/>
          <w:numId w:val="2"/>
        </w:numPr>
      </w:pPr>
      <w:r>
        <w:t>23 = FF1 thermistor test</w:t>
      </w:r>
    </w:p>
    <w:p w14:paraId="7A20D89D" w14:textId="77777777" w:rsidR="00A83367" w:rsidRDefault="00A83367" w:rsidP="009E1FDB">
      <w:pPr>
        <w:pStyle w:val="ListParagraph"/>
        <w:numPr>
          <w:ilvl w:val="3"/>
          <w:numId w:val="2"/>
        </w:numPr>
      </w:pPr>
      <w:r>
        <w:t>24 = FF2 thermistor test</w:t>
      </w:r>
    </w:p>
    <w:p w14:paraId="2B8A5CCF" w14:textId="0B936370" w:rsidR="007D45CA" w:rsidRDefault="00A83367" w:rsidP="007D45CA">
      <w:pPr>
        <w:pStyle w:val="ListParagraph"/>
        <w:numPr>
          <w:ilvl w:val="3"/>
          <w:numId w:val="2"/>
        </w:numPr>
      </w:pPr>
      <w:r>
        <w:lastRenderedPageBreak/>
        <w:t>25 = Evap</w:t>
      </w:r>
      <w:r w:rsidR="009C18FE">
        <w:t>orator</w:t>
      </w:r>
      <w:r>
        <w:t xml:space="preserve"> Thermistor Test</w:t>
      </w:r>
    </w:p>
    <w:p w14:paraId="761728CB" w14:textId="77777777" w:rsidR="009E1FDB" w:rsidRDefault="009E1FDB" w:rsidP="009E1FDB">
      <w:pPr>
        <w:pStyle w:val="ListParagraph"/>
        <w:numPr>
          <w:ilvl w:val="1"/>
          <w:numId w:val="2"/>
        </w:numPr>
      </w:pPr>
      <w:r w:rsidRPr="00393963">
        <w:t>Response:</w:t>
      </w:r>
      <w:r>
        <w:t xml:space="preserve"> NA</w:t>
      </w:r>
    </w:p>
    <w:p w14:paraId="7184EB67" w14:textId="77777777" w:rsidR="005C5DF2" w:rsidRDefault="005C5DF2" w:rsidP="005C5DF2">
      <w:pPr>
        <w:pStyle w:val="ListParagraph"/>
        <w:numPr>
          <w:ilvl w:val="0"/>
          <w:numId w:val="2"/>
        </w:numPr>
      </w:pPr>
      <w:r>
        <w:t>Request Door Board Diagnostic Information</w:t>
      </w:r>
    </w:p>
    <w:p w14:paraId="1347D1C5" w14:textId="77777777" w:rsidR="005C5DF2" w:rsidRDefault="005C5DF2" w:rsidP="005C5DF2">
      <w:pPr>
        <w:pStyle w:val="ListParagraph"/>
        <w:numPr>
          <w:ilvl w:val="1"/>
          <w:numId w:val="2"/>
        </w:numPr>
      </w:pPr>
      <w:r>
        <w:t>Purpose: Issued to the Door board address at 0x03 to query diagnostic and current status information.</w:t>
      </w:r>
    </w:p>
    <w:p w14:paraId="45473614" w14:textId="77777777" w:rsidR="005C5DF2" w:rsidRDefault="005C5DF2" w:rsidP="005C5DF2">
      <w:pPr>
        <w:pStyle w:val="ListParagraph"/>
        <w:numPr>
          <w:ilvl w:val="1"/>
          <w:numId w:val="2"/>
        </w:numPr>
      </w:pPr>
      <w:r>
        <w:t>Command: 0xB4</w:t>
      </w:r>
    </w:p>
    <w:p w14:paraId="57F269FE" w14:textId="77777777" w:rsidR="005C5DF2" w:rsidRDefault="005C5DF2" w:rsidP="005C5DF2">
      <w:pPr>
        <w:pStyle w:val="ListParagraph"/>
        <w:numPr>
          <w:ilvl w:val="1"/>
          <w:numId w:val="2"/>
        </w:numPr>
      </w:pPr>
      <w:r>
        <w:t xml:space="preserve">Data sent with command (beyond source address and command):  NA </w:t>
      </w:r>
    </w:p>
    <w:p w14:paraId="09D90F1E" w14:textId="77777777" w:rsidR="005C5DF2" w:rsidRDefault="005C5DF2" w:rsidP="005C5DF2">
      <w:pPr>
        <w:pStyle w:val="ListParagraph"/>
        <w:numPr>
          <w:ilvl w:val="1"/>
          <w:numId w:val="2"/>
        </w:numPr>
      </w:pPr>
      <w:r w:rsidRPr="00393963">
        <w:t>Response:</w:t>
      </w:r>
      <w:r>
        <w:t xml:space="preserve"> Diagnostic Status information returned </w:t>
      </w:r>
      <w:r w:rsidR="0054496A">
        <w:t>from</w:t>
      </w:r>
      <w:r>
        <w:t xml:space="preserve"> the door board as follows:</w:t>
      </w:r>
    </w:p>
    <w:p w14:paraId="67259D34" w14:textId="305A6826" w:rsidR="005C5DF2" w:rsidRDefault="005C5DF2" w:rsidP="005C5DF2">
      <w:pPr>
        <w:pStyle w:val="ListParagraph"/>
        <w:numPr>
          <w:ilvl w:val="2"/>
          <w:numId w:val="2"/>
        </w:numPr>
      </w:pPr>
      <w:r>
        <w:t>[0-1] = Ice</w:t>
      </w:r>
      <w:r w:rsidR="009C18FE">
        <w:t xml:space="preserve"> </w:t>
      </w:r>
      <w:r>
        <w:t>Maker Mold Thermistor Instant(DegFX100)</w:t>
      </w:r>
    </w:p>
    <w:p w14:paraId="290CD3A5" w14:textId="77777777" w:rsidR="005C5DF2" w:rsidRDefault="005C5DF2" w:rsidP="005C5DF2">
      <w:pPr>
        <w:pStyle w:val="ListParagraph"/>
        <w:numPr>
          <w:ilvl w:val="2"/>
          <w:numId w:val="2"/>
        </w:numPr>
      </w:pPr>
      <w:r>
        <w:t>[2-3] = Ice Cab Thermistor Instant(DegFX100)</w:t>
      </w:r>
    </w:p>
    <w:p w14:paraId="6C202F2A" w14:textId="77777777" w:rsidR="005C5DF2" w:rsidRDefault="005C5DF2" w:rsidP="005C5DF2">
      <w:pPr>
        <w:pStyle w:val="ListParagraph"/>
        <w:numPr>
          <w:ilvl w:val="2"/>
          <w:numId w:val="2"/>
        </w:numPr>
      </w:pPr>
      <w:r>
        <w:t>[4-5] = Hot Water Thermistor 1 Instant(DegFX100)</w:t>
      </w:r>
    </w:p>
    <w:p w14:paraId="29BE5060" w14:textId="77777777" w:rsidR="005C5DF2" w:rsidRDefault="005C5DF2" w:rsidP="005C5DF2">
      <w:pPr>
        <w:pStyle w:val="ListParagraph"/>
        <w:numPr>
          <w:ilvl w:val="2"/>
          <w:numId w:val="2"/>
        </w:numPr>
      </w:pPr>
      <w:r>
        <w:t>[6-7] =  Hot Water Thermistor 2 Instant(DegFX100)</w:t>
      </w:r>
    </w:p>
    <w:p w14:paraId="051E3EEE" w14:textId="77777777" w:rsidR="005C5DF2" w:rsidRDefault="005C5DF2" w:rsidP="005C5DF2">
      <w:pPr>
        <w:pStyle w:val="ListParagraph"/>
        <w:numPr>
          <w:ilvl w:val="2"/>
          <w:numId w:val="2"/>
        </w:numPr>
      </w:pPr>
      <w:r>
        <w:t>[8] = DC Switch State</w:t>
      </w:r>
    </w:p>
    <w:p w14:paraId="7460F1F2" w14:textId="1A668ED2" w:rsidR="005C5DF2" w:rsidRDefault="005C5DF2" w:rsidP="005C5DF2">
      <w:pPr>
        <w:pStyle w:val="ListParagraph"/>
        <w:numPr>
          <w:ilvl w:val="3"/>
          <w:numId w:val="2"/>
        </w:numPr>
      </w:pPr>
      <w:r>
        <w:t xml:space="preserve">   Bit 0 = Ice</w:t>
      </w:r>
      <w:r w:rsidR="009C18FE">
        <w:t xml:space="preserve"> </w:t>
      </w:r>
      <w:r>
        <w:t>Maker Arm Position Sensor (1 = Full)</w:t>
      </w:r>
    </w:p>
    <w:p w14:paraId="462EC7AD" w14:textId="7FC62CEB" w:rsidR="005C5DF2" w:rsidRDefault="005C5DF2" w:rsidP="005C5DF2">
      <w:pPr>
        <w:pStyle w:val="ListParagraph"/>
        <w:numPr>
          <w:ilvl w:val="3"/>
          <w:numId w:val="2"/>
        </w:numPr>
      </w:pPr>
      <w:r>
        <w:t xml:space="preserve">   Bit 1 = Icemaker Rake Pos</w:t>
      </w:r>
      <w:r w:rsidR="009C18FE">
        <w:t>ition</w:t>
      </w:r>
      <w:r>
        <w:t xml:space="preserve"> Sensor (1 = Home)</w:t>
      </w:r>
    </w:p>
    <w:p w14:paraId="0BAF0DF2" w14:textId="70B63D9C" w:rsidR="005C5DF2" w:rsidRDefault="005C5DF2" w:rsidP="005C5DF2">
      <w:pPr>
        <w:pStyle w:val="ListParagraph"/>
        <w:numPr>
          <w:ilvl w:val="3"/>
          <w:numId w:val="2"/>
        </w:numPr>
      </w:pPr>
      <w:r>
        <w:t xml:space="preserve">   Bit 2 = Disp</w:t>
      </w:r>
      <w:r w:rsidR="009C18FE">
        <w:t>enser</w:t>
      </w:r>
      <w:r>
        <w:t xml:space="preserve"> Cup Switch (1 = Pressed)</w:t>
      </w:r>
    </w:p>
    <w:p w14:paraId="55B6A513" w14:textId="77777777" w:rsidR="005C5DF2" w:rsidRDefault="005C5DF2" w:rsidP="005C5DF2">
      <w:pPr>
        <w:pStyle w:val="ListParagraph"/>
        <w:numPr>
          <w:ilvl w:val="3"/>
          <w:numId w:val="2"/>
        </w:numPr>
      </w:pPr>
      <w:r>
        <w:t xml:space="preserve">   Bit 3 = Hot Water Cup Switch (1 = Pressed)</w:t>
      </w:r>
    </w:p>
    <w:p w14:paraId="5AE7B187" w14:textId="77777777" w:rsidR="005C5DF2" w:rsidRDefault="005C5DF2" w:rsidP="005C5DF2">
      <w:pPr>
        <w:pStyle w:val="ListParagraph"/>
        <w:numPr>
          <w:ilvl w:val="3"/>
          <w:numId w:val="2"/>
        </w:numPr>
      </w:pPr>
      <w:r>
        <w:t xml:space="preserve">   Bit 4 = Hot Water Level Switch Input (1 = Full)</w:t>
      </w:r>
    </w:p>
    <w:p w14:paraId="059269E7" w14:textId="77777777" w:rsidR="005C5DF2" w:rsidRDefault="005C5DF2" w:rsidP="005C5DF2">
      <w:pPr>
        <w:pStyle w:val="ListParagraph"/>
        <w:numPr>
          <w:ilvl w:val="3"/>
          <w:numId w:val="2"/>
        </w:numPr>
      </w:pPr>
      <w:r>
        <w:t xml:space="preserve">   Bit 5  = Over Current Detected Input 1</w:t>
      </w:r>
    </w:p>
    <w:p w14:paraId="5CF57EEF" w14:textId="77777777" w:rsidR="005C5DF2" w:rsidRDefault="005C5DF2" w:rsidP="005C5DF2">
      <w:pPr>
        <w:pStyle w:val="ListParagraph"/>
        <w:numPr>
          <w:ilvl w:val="3"/>
          <w:numId w:val="2"/>
        </w:numPr>
      </w:pPr>
      <w:r>
        <w:t xml:space="preserve">   Bit 6  = Over Current Detected Input 2</w:t>
      </w:r>
    </w:p>
    <w:p w14:paraId="5113839F" w14:textId="77777777" w:rsidR="005C5DF2" w:rsidRDefault="005C5DF2" w:rsidP="005C5DF2">
      <w:pPr>
        <w:pStyle w:val="ListParagraph"/>
        <w:numPr>
          <w:ilvl w:val="3"/>
          <w:numId w:val="2"/>
        </w:numPr>
      </w:pPr>
      <w:r>
        <w:t xml:space="preserve">   Bit 7 = Unused</w:t>
      </w:r>
    </w:p>
    <w:p w14:paraId="74AD3AB5" w14:textId="77777777" w:rsidR="005C5DF2" w:rsidRDefault="005C5DF2" w:rsidP="005C5DF2">
      <w:pPr>
        <w:pStyle w:val="ListParagraph"/>
        <w:numPr>
          <w:ilvl w:val="2"/>
          <w:numId w:val="2"/>
        </w:numPr>
      </w:pPr>
      <w:r>
        <w:t>[9] = Relay Status</w:t>
      </w:r>
    </w:p>
    <w:p w14:paraId="34B22AB0" w14:textId="77777777" w:rsidR="005C5DF2" w:rsidRDefault="005C5DF2" w:rsidP="005C5DF2">
      <w:pPr>
        <w:pStyle w:val="ListParagraph"/>
        <w:numPr>
          <w:ilvl w:val="3"/>
          <w:numId w:val="2"/>
        </w:numPr>
      </w:pPr>
      <w:r>
        <w:t xml:space="preserve"> Bit 0 = Auger Motor Direction</w:t>
      </w:r>
    </w:p>
    <w:p w14:paraId="321C825F" w14:textId="77777777" w:rsidR="005C5DF2" w:rsidRDefault="005C5DF2" w:rsidP="005C5DF2">
      <w:pPr>
        <w:pStyle w:val="ListParagraph"/>
        <w:numPr>
          <w:ilvl w:val="3"/>
          <w:numId w:val="2"/>
        </w:numPr>
      </w:pPr>
      <w:r>
        <w:t xml:space="preserve"> Bit 1 = Auger Motor Run</w:t>
      </w:r>
    </w:p>
    <w:p w14:paraId="0AC24796" w14:textId="77777777" w:rsidR="005C5DF2" w:rsidRDefault="005C5DF2" w:rsidP="005C5DF2">
      <w:pPr>
        <w:pStyle w:val="ListParagraph"/>
        <w:numPr>
          <w:ilvl w:val="3"/>
          <w:numId w:val="2"/>
        </w:numPr>
      </w:pPr>
      <w:r>
        <w:t xml:space="preserve"> Bit 2 = Hot Water Valve</w:t>
      </w:r>
    </w:p>
    <w:p w14:paraId="5A410D7F" w14:textId="77777777" w:rsidR="005C5DF2" w:rsidRDefault="005C5DF2" w:rsidP="005C5DF2">
      <w:pPr>
        <w:pStyle w:val="ListParagraph"/>
        <w:numPr>
          <w:ilvl w:val="3"/>
          <w:numId w:val="2"/>
        </w:numPr>
      </w:pPr>
      <w:r>
        <w:t xml:space="preserve"> Bit 3 = Ice Maker Mold Heater</w:t>
      </w:r>
    </w:p>
    <w:p w14:paraId="0CAFB055" w14:textId="77777777" w:rsidR="005C5DF2" w:rsidRDefault="005C5DF2" w:rsidP="005C5DF2">
      <w:pPr>
        <w:pStyle w:val="ListParagraph"/>
        <w:numPr>
          <w:ilvl w:val="3"/>
          <w:numId w:val="2"/>
        </w:numPr>
      </w:pPr>
      <w:r>
        <w:t xml:space="preserve"> Bit 4 = Ice Maker Water Valve</w:t>
      </w:r>
    </w:p>
    <w:p w14:paraId="4B0C75A2" w14:textId="77777777" w:rsidR="005C5DF2" w:rsidRDefault="005C5DF2" w:rsidP="005C5DF2">
      <w:pPr>
        <w:pStyle w:val="ListParagraph"/>
        <w:numPr>
          <w:ilvl w:val="3"/>
          <w:numId w:val="2"/>
        </w:numPr>
      </w:pPr>
      <w:r>
        <w:t xml:space="preserve"> Bit 5 = Ice Maker Rake Motor</w:t>
      </w:r>
    </w:p>
    <w:p w14:paraId="3809B001" w14:textId="77777777" w:rsidR="005C5DF2" w:rsidRDefault="005C5DF2" w:rsidP="005C5DF2">
      <w:pPr>
        <w:pStyle w:val="ListParagraph"/>
        <w:numPr>
          <w:ilvl w:val="3"/>
          <w:numId w:val="2"/>
        </w:numPr>
      </w:pPr>
      <w:r>
        <w:t xml:space="preserve"> Bit 6 = </w:t>
      </w:r>
      <w:r w:rsidR="0054496A">
        <w:t>Dispenser</w:t>
      </w:r>
      <w:r>
        <w:t xml:space="preserve"> Water Valve</w:t>
      </w:r>
    </w:p>
    <w:p w14:paraId="66B1DC45" w14:textId="77777777" w:rsidR="005C5DF2" w:rsidRDefault="005C5DF2" w:rsidP="005C5DF2">
      <w:pPr>
        <w:pStyle w:val="ListParagraph"/>
        <w:numPr>
          <w:ilvl w:val="3"/>
          <w:numId w:val="2"/>
        </w:numPr>
      </w:pPr>
      <w:r>
        <w:t xml:space="preserve"> Bit 7 = Hot Water Heater</w:t>
      </w:r>
    </w:p>
    <w:p w14:paraId="505C2EF6" w14:textId="77777777" w:rsidR="005C5DF2" w:rsidRDefault="005C5DF2" w:rsidP="005C5DF2">
      <w:pPr>
        <w:pStyle w:val="ListParagraph"/>
        <w:numPr>
          <w:ilvl w:val="2"/>
          <w:numId w:val="2"/>
        </w:numPr>
      </w:pPr>
      <w:r>
        <w:t>[10] - Duct Door Status (1 = Open, 0 = Closed)</w:t>
      </w:r>
    </w:p>
    <w:p w14:paraId="7B8282C8" w14:textId="6178043F" w:rsidR="005C5DF2" w:rsidRDefault="005C5DF2" w:rsidP="005C5DF2">
      <w:pPr>
        <w:pStyle w:val="ListParagraph"/>
        <w:numPr>
          <w:ilvl w:val="2"/>
          <w:numId w:val="2"/>
        </w:numPr>
      </w:pPr>
      <w:r>
        <w:t xml:space="preserve">[11] </w:t>
      </w:r>
      <w:r w:rsidR="009C18FE">
        <w:t>–</w:t>
      </w:r>
      <w:r>
        <w:t xml:space="preserve"> Ice</w:t>
      </w:r>
      <w:r w:rsidR="009C18FE">
        <w:t xml:space="preserve"> </w:t>
      </w:r>
      <w:r>
        <w:t>Maker State Selection</w:t>
      </w:r>
    </w:p>
    <w:p w14:paraId="58E036AE" w14:textId="77777777" w:rsidR="005C5DF2" w:rsidRDefault="005C5DF2" w:rsidP="005C5DF2">
      <w:pPr>
        <w:pStyle w:val="ListParagraph"/>
        <w:numPr>
          <w:ilvl w:val="2"/>
          <w:numId w:val="2"/>
        </w:numPr>
      </w:pPr>
      <w:r>
        <w:t>[12] - Icemaker Operational State</w:t>
      </w:r>
    </w:p>
    <w:p w14:paraId="2C9E8D26" w14:textId="5447D534" w:rsidR="005C5DF2" w:rsidRDefault="005C5DF2" w:rsidP="005C5DF2">
      <w:pPr>
        <w:pStyle w:val="ListParagraph"/>
        <w:numPr>
          <w:ilvl w:val="2"/>
          <w:numId w:val="2"/>
        </w:numPr>
      </w:pPr>
      <w:r>
        <w:t>[13-14] Flow</w:t>
      </w:r>
      <w:r w:rsidR="009C18FE">
        <w:t xml:space="preserve"> </w:t>
      </w:r>
      <w:r>
        <w:t>meter Count</w:t>
      </w:r>
    </w:p>
    <w:p w14:paraId="5999BFC6" w14:textId="77777777" w:rsidR="005C5DF2" w:rsidRDefault="005C5DF2" w:rsidP="005C5DF2">
      <w:pPr>
        <w:pStyle w:val="ListParagraph"/>
        <w:numPr>
          <w:ilvl w:val="2"/>
          <w:numId w:val="2"/>
        </w:numPr>
      </w:pPr>
      <w:r>
        <w:t xml:space="preserve">[15] How Water Level Switch 2 ,not </w:t>
      </w:r>
      <w:r w:rsidR="0054496A">
        <w:t>available, make</w:t>
      </w:r>
      <w:r>
        <w:t xml:space="preserve"> it 0 for now </w:t>
      </w:r>
    </w:p>
    <w:p w14:paraId="7A5EE804" w14:textId="77777777" w:rsidR="005C5DF2" w:rsidRDefault="005C5DF2" w:rsidP="005C5DF2">
      <w:pPr>
        <w:pStyle w:val="ListParagraph"/>
        <w:numPr>
          <w:ilvl w:val="2"/>
          <w:numId w:val="2"/>
        </w:numPr>
      </w:pPr>
      <w:r>
        <w:t xml:space="preserve">[16] Read DB Fill Tube Heater PWM </w:t>
      </w:r>
    </w:p>
    <w:p w14:paraId="25F7E089" w14:textId="77777777" w:rsidR="005C5DF2" w:rsidRDefault="005C5DF2" w:rsidP="005C5DF2">
      <w:pPr>
        <w:pStyle w:val="ListParagraph"/>
        <w:numPr>
          <w:ilvl w:val="2"/>
          <w:numId w:val="2"/>
        </w:numPr>
      </w:pPr>
      <w:r>
        <w:t xml:space="preserve">[17] Read DB Recess Heater PWM </w:t>
      </w:r>
    </w:p>
    <w:p w14:paraId="316D9DA5" w14:textId="77777777" w:rsidR="005C5DF2" w:rsidRDefault="005C5DF2" w:rsidP="005C5DF2">
      <w:pPr>
        <w:pStyle w:val="ListParagraph"/>
        <w:numPr>
          <w:ilvl w:val="2"/>
          <w:numId w:val="2"/>
        </w:numPr>
      </w:pPr>
      <w:r>
        <w:t xml:space="preserve">[18] Read Vertical Mullion PWM </w:t>
      </w:r>
    </w:p>
    <w:p w14:paraId="55458D6B" w14:textId="77777777" w:rsidR="005C5DF2" w:rsidRDefault="005C5DF2" w:rsidP="005C5DF2">
      <w:pPr>
        <w:pStyle w:val="ListParagraph"/>
        <w:numPr>
          <w:ilvl w:val="2"/>
          <w:numId w:val="2"/>
        </w:numPr>
      </w:pPr>
      <w:r>
        <w:t xml:space="preserve">[19]Read Hot Water LED PWM </w:t>
      </w:r>
    </w:p>
    <w:p w14:paraId="684F30D6" w14:textId="77777777" w:rsidR="005C5DF2" w:rsidRDefault="005C5DF2" w:rsidP="005C5DF2">
      <w:pPr>
        <w:pStyle w:val="ListParagraph"/>
        <w:numPr>
          <w:ilvl w:val="2"/>
          <w:numId w:val="2"/>
        </w:numPr>
      </w:pPr>
      <w:r>
        <w:t xml:space="preserve">[20]Read DB Heater PWM </w:t>
      </w:r>
    </w:p>
    <w:p w14:paraId="41118252" w14:textId="62CB1071" w:rsidR="005C5DF2" w:rsidRDefault="005C5DF2" w:rsidP="005C5DF2">
      <w:pPr>
        <w:pStyle w:val="ListParagraph"/>
        <w:numPr>
          <w:ilvl w:val="2"/>
          <w:numId w:val="2"/>
        </w:numPr>
      </w:pPr>
      <w:r>
        <w:t>[21]Read Ice</w:t>
      </w:r>
      <w:r w:rsidR="009C18FE">
        <w:t xml:space="preserve"> </w:t>
      </w:r>
      <w:r>
        <w:t>Gasket Heater PWM</w:t>
      </w:r>
    </w:p>
    <w:p w14:paraId="57C151F0" w14:textId="77777777" w:rsidR="00F05F6A" w:rsidRDefault="00F05F6A" w:rsidP="009E1FDB">
      <w:pPr>
        <w:pStyle w:val="ListParagraph"/>
        <w:numPr>
          <w:ilvl w:val="0"/>
          <w:numId w:val="2"/>
        </w:numPr>
      </w:pPr>
      <w:r>
        <w:t>Control Sabbath Mode</w:t>
      </w:r>
    </w:p>
    <w:p w14:paraId="2E714F56" w14:textId="77777777" w:rsidR="00F05F6A" w:rsidRDefault="00F05F6A" w:rsidP="00F05F6A">
      <w:pPr>
        <w:pStyle w:val="ListParagraph"/>
        <w:numPr>
          <w:ilvl w:val="1"/>
          <w:numId w:val="2"/>
        </w:numPr>
      </w:pPr>
      <w:r>
        <w:lastRenderedPageBreak/>
        <w:t>Purpose: Activate or deactivate the refrigeration Sabbath mode.</w:t>
      </w:r>
    </w:p>
    <w:p w14:paraId="4BFD6657" w14:textId="77777777" w:rsidR="00F05F6A" w:rsidRDefault="00F05F6A" w:rsidP="00F05F6A">
      <w:pPr>
        <w:pStyle w:val="ListParagraph"/>
        <w:numPr>
          <w:ilvl w:val="1"/>
          <w:numId w:val="2"/>
        </w:numPr>
      </w:pPr>
      <w:r>
        <w:t>Command: 0xBF</w:t>
      </w:r>
    </w:p>
    <w:p w14:paraId="534BF81D" w14:textId="77777777" w:rsidR="00F05F6A" w:rsidRDefault="00F05F6A" w:rsidP="00F05F6A">
      <w:pPr>
        <w:pStyle w:val="ListParagraph"/>
        <w:numPr>
          <w:ilvl w:val="1"/>
          <w:numId w:val="2"/>
        </w:numPr>
      </w:pPr>
      <w:r>
        <w:t xml:space="preserve">Data sent with command (beyond source address and command):  1 Byte treated as a </w:t>
      </w:r>
      <w:r w:rsidR="0054496A">
        <w:t>Boolean</w:t>
      </w:r>
      <w:r>
        <w:t xml:space="preserve"> 1/0 – On/Off for Sabbath mode. </w:t>
      </w:r>
    </w:p>
    <w:p w14:paraId="247A4894" w14:textId="77777777" w:rsidR="00F05F6A" w:rsidRDefault="00F05F6A" w:rsidP="00F05F6A">
      <w:pPr>
        <w:pStyle w:val="ListParagraph"/>
        <w:numPr>
          <w:ilvl w:val="1"/>
          <w:numId w:val="2"/>
        </w:numPr>
      </w:pPr>
      <w:r w:rsidRPr="00393963">
        <w:t>Response:</w:t>
      </w:r>
      <w:r>
        <w:t xml:space="preserve"> NA</w:t>
      </w:r>
    </w:p>
    <w:p w14:paraId="023F19A8" w14:textId="51DB5ACA" w:rsidR="00F05F6A" w:rsidRDefault="00F05F6A" w:rsidP="00F05F6A">
      <w:pPr>
        <w:pStyle w:val="ListParagraph"/>
        <w:numPr>
          <w:ilvl w:val="0"/>
          <w:numId w:val="2"/>
        </w:numPr>
      </w:pPr>
      <w:r>
        <w:t xml:space="preserve">Enter </w:t>
      </w:r>
      <w:r w:rsidR="00303F56">
        <w:t>Native/Factory</w:t>
      </w:r>
      <w:r>
        <w:t xml:space="preserve"> Mode</w:t>
      </w:r>
    </w:p>
    <w:p w14:paraId="49C7E4DF" w14:textId="706D5D8C" w:rsidR="00F05F6A" w:rsidRDefault="00F05F6A" w:rsidP="00F05F6A">
      <w:pPr>
        <w:pStyle w:val="ListParagraph"/>
        <w:numPr>
          <w:ilvl w:val="1"/>
          <w:numId w:val="2"/>
        </w:numPr>
      </w:pPr>
      <w:r>
        <w:t xml:space="preserve">Purpose: Command to Enter </w:t>
      </w:r>
      <w:r w:rsidR="00303F56">
        <w:t>Native Mode</w:t>
      </w:r>
      <w:r>
        <w:t xml:space="preserve">.  On </w:t>
      </w:r>
      <w:r w:rsidR="0054496A">
        <w:t>entry</w:t>
      </w:r>
      <w:r>
        <w:t xml:space="preserve"> all active loads are turned off, FF Damper is closed (if present), and the valve is set to the FF and FZ position.</w:t>
      </w:r>
    </w:p>
    <w:p w14:paraId="14A42A9D" w14:textId="77777777" w:rsidR="00F05F6A" w:rsidRDefault="00F05F6A" w:rsidP="00F05F6A">
      <w:pPr>
        <w:pStyle w:val="ListParagraph"/>
        <w:numPr>
          <w:ilvl w:val="1"/>
          <w:numId w:val="2"/>
        </w:numPr>
      </w:pPr>
      <w:r>
        <w:t>Command: 0xC0</w:t>
      </w:r>
    </w:p>
    <w:p w14:paraId="79038D37" w14:textId="77777777" w:rsidR="00F05F6A" w:rsidRDefault="00F05F6A" w:rsidP="00F05F6A">
      <w:pPr>
        <w:pStyle w:val="ListParagraph"/>
        <w:numPr>
          <w:ilvl w:val="1"/>
          <w:numId w:val="2"/>
        </w:numPr>
      </w:pPr>
      <w:r>
        <w:t xml:space="preserve">Data sent with command (beyond source address and command):  </w:t>
      </w:r>
      <w:r w:rsidR="00E70AD7">
        <w:t>NA</w:t>
      </w:r>
    </w:p>
    <w:p w14:paraId="184D826D" w14:textId="77777777" w:rsidR="00F05F6A" w:rsidRDefault="00F05F6A" w:rsidP="00F05F6A">
      <w:pPr>
        <w:pStyle w:val="ListParagraph"/>
        <w:numPr>
          <w:ilvl w:val="1"/>
          <w:numId w:val="2"/>
        </w:numPr>
      </w:pPr>
      <w:r w:rsidRPr="00393963">
        <w:t>Response:</w:t>
      </w:r>
      <w:r>
        <w:t xml:space="preserve"> NA</w:t>
      </w:r>
    </w:p>
    <w:p w14:paraId="7091446B" w14:textId="6895071B" w:rsidR="00027D47" w:rsidRDefault="00027D47" w:rsidP="00027D47">
      <w:pPr>
        <w:pStyle w:val="ListParagraph"/>
        <w:numPr>
          <w:ilvl w:val="0"/>
          <w:numId w:val="2"/>
        </w:numPr>
      </w:pPr>
      <w:r>
        <w:t xml:space="preserve">Exit </w:t>
      </w:r>
      <w:r w:rsidR="00303F56">
        <w:t>Native</w:t>
      </w:r>
      <w:r>
        <w:t xml:space="preserve"> Mode</w:t>
      </w:r>
    </w:p>
    <w:p w14:paraId="0FFABF40" w14:textId="20B23942" w:rsidR="00027D47" w:rsidRDefault="00027D47" w:rsidP="00027D47">
      <w:pPr>
        <w:pStyle w:val="ListParagraph"/>
        <w:numPr>
          <w:ilvl w:val="1"/>
          <w:numId w:val="2"/>
        </w:numPr>
      </w:pPr>
      <w:r>
        <w:t xml:space="preserve">Purpose: Exit </w:t>
      </w:r>
      <w:r w:rsidR="00784296">
        <w:t>Native/</w:t>
      </w:r>
      <w:r>
        <w:t xml:space="preserve">Factory or </w:t>
      </w:r>
      <w:r w:rsidR="00784296">
        <w:t>Native/</w:t>
      </w:r>
      <w:r>
        <w:t>showroom mode (board will reset)</w:t>
      </w:r>
      <w:r w:rsidR="00C52CD6">
        <w:t>.</w:t>
      </w:r>
    </w:p>
    <w:p w14:paraId="2187AFD3" w14:textId="77777777" w:rsidR="00027D47" w:rsidRDefault="00027D47" w:rsidP="00027D47">
      <w:pPr>
        <w:pStyle w:val="ListParagraph"/>
        <w:numPr>
          <w:ilvl w:val="1"/>
          <w:numId w:val="2"/>
        </w:numPr>
      </w:pPr>
      <w:r>
        <w:t>Command: 0xC1</w:t>
      </w:r>
    </w:p>
    <w:p w14:paraId="6D71069E" w14:textId="77777777" w:rsidR="00027D47" w:rsidRDefault="00027D47" w:rsidP="00027D47">
      <w:pPr>
        <w:pStyle w:val="ListParagraph"/>
        <w:numPr>
          <w:ilvl w:val="1"/>
          <w:numId w:val="2"/>
        </w:numPr>
      </w:pPr>
      <w:r>
        <w:t>Data sent with command (beyond source address and command):  NA</w:t>
      </w:r>
    </w:p>
    <w:p w14:paraId="2417DADA" w14:textId="77777777" w:rsidR="00027D47" w:rsidRDefault="00027D47" w:rsidP="00027D47">
      <w:pPr>
        <w:pStyle w:val="ListParagraph"/>
        <w:numPr>
          <w:ilvl w:val="1"/>
          <w:numId w:val="2"/>
        </w:numPr>
      </w:pPr>
      <w:r w:rsidRPr="00393963">
        <w:t>Response:</w:t>
      </w:r>
      <w:r>
        <w:t xml:space="preserve"> NA</w:t>
      </w:r>
    </w:p>
    <w:p w14:paraId="4233B5FC" w14:textId="6736E214" w:rsidR="00D827F0" w:rsidRDefault="00D827F0" w:rsidP="00027D47">
      <w:pPr>
        <w:pStyle w:val="ListParagraph"/>
        <w:numPr>
          <w:ilvl w:val="0"/>
          <w:numId w:val="2"/>
        </w:numPr>
      </w:pPr>
      <w:r>
        <w:t xml:space="preserve">Enter </w:t>
      </w:r>
      <w:r w:rsidR="00303F56">
        <w:t>Native/</w:t>
      </w:r>
      <w:r>
        <w:t>Showroom Mode</w:t>
      </w:r>
    </w:p>
    <w:p w14:paraId="54D967C0" w14:textId="77777777" w:rsidR="00D827F0" w:rsidRDefault="00D827F0" w:rsidP="00D827F0">
      <w:pPr>
        <w:pStyle w:val="ListParagraph"/>
        <w:numPr>
          <w:ilvl w:val="1"/>
          <w:numId w:val="2"/>
        </w:numPr>
      </w:pPr>
      <w:r>
        <w:t>Purpose: Start special mode where no loads will operate but otherwise the unit will demonstrate features.  Normally used on sales floor only.</w:t>
      </w:r>
    </w:p>
    <w:p w14:paraId="336E1D79" w14:textId="77777777" w:rsidR="00D827F0" w:rsidRDefault="00D827F0" w:rsidP="00D827F0">
      <w:pPr>
        <w:pStyle w:val="ListParagraph"/>
        <w:numPr>
          <w:ilvl w:val="1"/>
          <w:numId w:val="2"/>
        </w:numPr>
      </w:pPr>
      <w:r>
        <w:t>Command: 0xC2</w:t>
      </w:r>
    </w:p>
    <w:p w14:paraId="226D73F0" w14:textId="77777777" w:rsidR="00D827F0" w:rsidRDefault="00D827F0" w:rsidP="00D827F0">
      <w:pPr>
        <w:pStyle w:val="ListParagraph"/>
        <w:numPr>
          <w:ilvl w:val="1"/>
          <w:numId w:val="2"/>
        </w:numPr>
      </w:pPr>
      <w:r>
        <w:t>Data sent with command (beyond source address and command):  NA</w:t>
      </w:r>
    </w:p>
    <w:p w14:paraId="5C0594E1" w14:textId="77777777" w:rsidR="00D827F0" w:rsidRDefault="00D827F0" w:rsidP="00D827F0">
      <w:pPr>
        <w:pStyle w:val="ListParagraph"/>
        <w:numPr>
          <w:ilvl w:val="1"/>
          <w:numId w:val="2"/>
        </w:numPr>
      </w:pPr>
      <w:r w:rsidRPr="00393963">
        <w:t>Response:</w:t>
      </w:r>
      <w:r>
        <w:t xml:space="preserve"> NA</w:t>
      </w:r>
    </w:p>
    <w:p w14:paraId="5D2D5BA5" w14:textId="2C272106" w:rsidR="00027D47" w:rsidRDefault="00303F56" w:rsidP="00027D47">
      <w:pPr>
        <w:pStyle w:val="ListParagraph"/>
        <w:numPr>
          <w:ilvl w:val="0"/>
          <w:numId w:val="2"/>
        </w:numPr>
      </w:pPr>
      <w:r>
        <w:t>Native</w:t>
      </w:r>
      <w:r w:rsidR="00027D47">
        <w:t xml:space="preserve"> Mode Fan Control </w:t>
      </w:r>
    </w:p>
    <w:p w14:paraId="3021B5F7" w14:textId="67848AB4" w:rsidR="00027D47" w:rsidRDefault="00027D47" w:rsidP="00027D47">
      <w:pPr>
        <w:pStyle w:val="ListParagraph"/>
        <w:numPr>
          <w:ilvl w:val="1"/>
          <w:numId w:val="2"/>
        </w:numPr>
      </w:pPr>
      <w:r>
        <w:t xml:space="preserve">Purpose: Control operation of a system fan during the </w:t>
      </w:r>
      <w:r w:rsidR="00303F56">
        <w:t>Native/Fa</w:t>
      </w:r>
      <w:r>
        <w:t>ctory mode operation.  User can turn a fan off or on in the system at a designated speed.</w:t>
      </w:r>
    </w:p>
    <w:p w14:paraId="184E8339" w14:textId="77777777" w:rsidR="00027D47" w:rsidRDefault="00027D47" w:rsidP="00027D47">
      <w:pPr>
        <w:pStyle w:val="ListParagraph"/>
        <w:numPr>
          <w:ilvl w:val="1"/>
          <w:numId w:val="2"/>
        </w:numPr>
      </w:pPr>
      <w:r>
        <w:t>Command: 0xC3</w:t>
      </w:r>
    </w:p>
    <w:p w14:paraId="170CE7EB" w14:textId="77777777" w:rsidR="00027D47" w:rsidRDefault="00027D47" w:rsidP="00027D47">
      <w:pPr>
        <w:pStyle w:val="ListParagraph"/>
        <w:numPr>
          <w:ilvl w:val="1"/>
          <w:numId w:val="2"/>
        </w:numPr>
      </w:pPr>
      <w:r>
        <w:t>Data sent with command (beyond source address and command):  Modifiers related to the fan being controlled and the desired speed.</w:t>
      </w:r>
    </w:p>
    <w:p w14:paraId="6529DD6A" w14:textId="77777777" w:rsidR="00027D47" w:rsidRDefault="00027D47" w:rsidP="00027D47">
      <w:pPr>
        <w:pStyle w:val="ListParagraph"/>
        <w:numPr>
          <w:ilvl w:val="2"/>
          <w:numId w:val="2"/>
        </w:numPr>
      </w:pPr>
      <w:r>
        <w:t>[0] – Fan selected:</w:t>
      </w:r>
    </w:p>
    <w:p w14:paraId="12200A72" w14:textId="62CA14D9" w:rsidR="00027D47" w:rsidRDefault="00027D47" w:rsidP="00027D47">
      <w:pPr>
        <w:pStyle w:val="ListParagraph"/>
        <w:numPr>
          <w:ilvl w:val="3"/>
          <w:numId w:val="2"/>
        </w:numPr>
      </w:pPr>
      <w:r>
        <w:t>0 = Evap</w:t>
      </w:r>
      <w:r w:rsidR="00303F56">
        <w:t>orator</w:t>
      </w:r>
      <w:r>
        <w:t xml:space="preserve"> Fan</w:t>
      </w:r>
    </w:p>
    <w:p w14:paraId="723D7035" w14:textId="77777777" w:rsidR="00027D47" w:rsidRDefault="00027D47" w:rsidP="00027D47">
      <w:pPr>
        <w:pStyle w:val="ListParagraph"/>
        <w:numPr>
          <w:ilvl w:val="3"/>
          <w:numId w:val="2"/>
        </w:numPr>
      </w:pPr>
      <w:r>
        <w:t>1 = Cond</w:t>
      </w:r>
    </w:p>
    <w:p w14:paraId="3A069552" w14:textId="77777777" w:rsidR="00027D47" w:rsidRDefault="00027D47" w:rsidP="00027D47">
      <w:pPr>
        <w:pStyle w:val="ListParagraph"/>
        <w:numPr>
          <w:ilvl w:val="3"/>
          <w:numId w:val="2"/>
        </w:numPr>
      </w:pPr>
      <w:r>
        <w:t>2 = FF</w:t>
      </w:r>
    </w:p>
    <w:p w14:paraId="299B2C34" w14:textId="77777777" w:rsidR="00027D47" w:rsidRDefault="00027D47" w:rsidP="00027D47">
      <w:pPr>
        <w:pStyle w:val="ListParagraph"/>
        <w:numPr>
          <w:ilvl w:val="3"/>
          <w:numId w:val="2"/>
        </w:numPr>
      </w:pPr>
      <w:r>
        <w:t>3 = Ice Cab</w:t>
      </w:r>
    </w:p>
    <w:p w14:paraId="40FB9052" w14:textId="77777777" w:rsidR="00027D47" w:rsidRDefault="00027D47" w:rsidP="00027D47">
      <w:pPr>
        <w:pStyle w:val="ListParagraph"/>
        <w:numPr>
          <w:ilvl w:val="3"/>
          <w:numId w:val="2"/>
        </w:numPr>
      </w:pPr>
      <w:r>
        <w:t>4 = Meat Pan</w:t>
      </w:r>
    </w:p>
    <w:p w14:paraId="0DDC73EE" w14:textId="42E62674" w:rsidR="00027D47" w:rsidRDefault="00027D47" w:rsidP="00027D47">
      <w:pPr>
        <w:pStyle w:val="ListParagraph"/>
        <w:numPr>
          <w:ilvl w:val="3"/>
          <w:numId w:val="2"/>
        </w:numPr>
      </w:pPr>
      <w:r>
        <w:t>5 = Conv</w:t>
      </w:r>
      <w:r w:rsidR="00303F56">
        <w:t>ertible D</w:t>
      </w:r>
      <w:r>
        <w:t>rawer</w:t>
      </w:r>
    </w:p>
    <w:p w14:paraId="5D5838A4" w14:textId="77777777" w:rsidR="0088693D" w:rsidRDefault="00027D47" w:rsidP="00027D47">
      <w:pPr>
        <w:pStyle w:val="ListParagraph"/>
        <w:numPr>
          <w:ilvl w:val="2"/>
          <w:numId w:val="2"/>
        </w:numPr>
      </w:pPr>
      <w:r>
        <w:t>[1] = State of fan requested</w:t>
      </w:r>
      <w:r w:rsidR="0088693D">
        <w:t xml:space="preserve">/Duty Cycle (dependent on [2].  </w:t>
      </w:r>
    </w:p>
    <w:p w14:paraId="1C81DAD9" w14:textId="77777777" w:rsidR="00027D47" w:rsidRDefault="0088693D" w:rsidP="0088693D">
      <w:pPr>
        <w:pStyle w:val="ListParagraph"/>
        <w:numPr>
          <w:ilvl w:val="3"/>
          <w:numId w:val="2"/>
        </w:numPr>
      </w:pPr>
      <w:r>
        <w:t>If [2] is not 0 then:</w:t>
      </w:r>
    </w:p>
    <w:p w14:paraId="3CB5868E" w14:textId="77777777" w:rsidR="00027D47" w:rsidRDefault="00027D47" w:rsidP="0088693D">
      <w:pPr>
        <w:pStyle w:val="ListParagraph"/>
        <w:numPr>
          <w:ilvl w:val="4"/>
          <w:numId w:val="2"/>
        </w:numPr>
      </w:pPr>
      <w:r>
        <w:t>0x00 = Off</w:t>
      </w:r>
    </w:p>
    <w:p w14:paraId="1AF7D99E" w14:textId="77777777" w:rsidR="00027D47" w:rsidRDefault="00027D47" w:rsidP="0088693D">
      <w:pPr>
        <w:pStyle w:val="ListParagraph"/>
        <w:numPr>
          <w:ilvl w:val="4"/>
          <w:numId w:val="2"/>
        </w:numPr>
      </w:pPr>
      <w:r>
        <w:t>0x01 = Low</w:t>
      </w:r>
    </w:p>
    <w:p w14:paraId="316448AF" w14:textId="77777777" w:rsidR="00027D47" w:rsidRDefault="00027D47" w:rsidP="0088693D">
      <w:pPr>
        <w:pStyle w:val="ListParagraph"/>
        <w:numPr>
          <w:ilvl w:val="4"/>
          <w:numId w:val="2"/>
        </w:numPr>
      </w:pPr>
      <w:r>
        <w:t>0x02 = Med</w:t>
      </w:r>
    </w:p>
    <w:p w14:paraId="6F452395" w14:textId="77777777" w:rsidR="00027D47" w:rsidRDefault="00027D47" w:rsidP="0088693D">
      <w:pPr>
        <w:pStyle w:val="ListParagraph"/>
        <w:numPr>
          <w:ilvl w:val="4"/>
          <w:numId w:val="2"/>
        </w:numPr>
      </w:pPr>
      <w:r>
        <w:t>0x03 = Hi</w:t>
      </w:r>
    </w:p>
    <w:p w14:paraId="4A730C4E" w14:textId="125E050A" w:rsidR="00027D47" w:rsidRDefault="00027D47" w:rsidP="0088693D">
      <w:pPr>
        <w:pStyle w:val="ListParagraph"/>
        <w:numPr>
          <w:ilvl w:val="4"/>
          <w:numId w:val="2"/>
        </w:numPr>
      </w:pPr>
      <w:r>
        <w:t>0x04 = Super</w:t>
      </w:r>
      <w:r w:rsidR="00303F56">
        <w:t xml:space="preserve"> </w:t>
      </w:r>
      <w:r>
        <w:t>High</w:t>
      </w:r>
    </w:p>
    <w:p w14:paraId="3AABEBDF" w14:textId="77777777" w:rsidR="0088693D" w:rsidRDefault="0088693D" w:rsidP="00FE6B3C">
      <w:pPr>
        <w:pStyle w:val="ListParagraph"/>
        <w:numPr>
          <w:ilvl w:val="3"/>
          <w:numId w:val="2"/>
        </w:numPr>
      </w:pPr>
      <w:r>
        <w:lastRenderedPageBreak/>
        <w:t>Else [2] == 0 then this value is the duty cycle in percent.</w:t>
      </w:r>
    </w:p>
    <w:p w14:paraId="70849430" w14:textId="77777777" w:rsidR="00FE6B3C" w:rsidRDefault="0088693D" w:rsidP="00FE6B3C">
      <w:pPr>
        <w:pStyle w:val="ListParagraph"/>
        <w:numPr>
          <w:ilvl w:val="2"/>
          <w:numId w:val="2"/>
        </w:numPr>
      </w:pPr>
      <w:r>
        <w:t xml:space="preserve"> </w:t>
      </w:r>
      <w:r w:rsidR="00FE6B3C">
        <w:t xml:space="preserve">[2] = </w:t>
      </w:r>
      <w:r>
        <w:t xml:space="preserve"> 0 = consider fan state to be a duty cycle, else the fan state is coded in a speed </w:t>
      </w:r>
      <w:r w:rsidR="00C52CD6">
        <w:t>request</w:t>
      </w:r>
      <w:r>
        <w:t>.</w:t>
      </w:r>
    </w:p>
    <w:p w14:paraId="2935EEE6" w14:textId="77777777" w:rsidR="00027D47" w:rsidRDefault="00027D47" w:rsidP="00027D47">
      <w:pPr>
        <w:pStyle w:val="ListParagraph"/>
        <w:numPr>
          <w:ilvl w:val="1"/>
          <w:numId w:val="2"/>
        </w:numPr>
      </w:pPr>
      <w:r w:rsidRPr="00393963">
        <w:t>Response:</w:t>
      </w:r>
      <w:r>
        <w:t xml:space="preserve"> NA</w:t>
      </w:r>
    </w:p>
    <w:p w14:paraId="151AB1F8" w14:textId="77777777" w:rsidR="00D827F0" w:rsidRDefault="002B2458" w:rsidP="00D827F0">
      <w:pPr>
        <w:pStyle w:val="ListParagraph"/>
        <w:numPr>
          <w:ilvl w:val="0"/>
          <w:numId w:val="2"/>
        </w:numPr>
      </w:pPr>
      <w:r>
        <w:t>Main Board Relay Control</w:t>
      </w:r>
    </w:p>
    <w:p w14:paraId="3C2A245A" w14:textId="1A26652B" w:rsidR="00947AFE" w:rsidRDefault="00947AFE" w:rsidP="00947AFE">
      <w:pPr>
        <w:pStyle w:val="ListParagraph"/>
        <w:numPr>
          <w:ilvl w:val="1"/>
          <w:numId w:val="2"/>
        </w:numPr>
      </w:pPr>
      <w:r>
        <w:t xml:space="preserve">Purpose: </w:t>
      </w:r>
      <w:r w:rsidR="002B2458">
        <w:t xml:space="preserve">While in </w:t>
      </w:r>
      <w:r w:rsidR="00303F56">
        <w:t>Native M</w:t>
      </w:r>
      <w:r w:rsidR="002B2458">
        <w:t>ode this command is used to control the operation of the relays on the main board.</w:t>
      </w:r>
    </w:p>
    <w:p w14:paraId="37C15F72" w14:textId="77777777" w:rsidR="00947AFE" w:rsidRDefault="00947AFE" w:rsidP="00947AFE">
      <w:pPr>
        <w:pStyle w:val="ListParagraph"/>
        <w:numPr>
          <w:ilvl w:val="1"/>
          <w:numId w:val="2"/>
        </w:numPr>
      </w:pPr>
      <w:r>
        <w:t>Command: 0xC4</w:t>
      </w:r>
    </w:p>
    <w:p w14:paraId="10776E96" w14:textId="77777777" w:rsidR="002B2458" w:rsidRDefault="00947AFE" w:rsidP="00947AFE">
      <w:pPr>
        <w:pStyle w:val="ListParagraph"/>
        <w:numPr>
          <w:ilvl w:val="1"/>
          <w:numId w:val="2"/>
        </w:numPr>
      </w:pPr>
      <w:r>
        <w:t xml:space="preserve">Data sent with command (beyond source address and command):  </w:t>
      </w:r>
      <w:r w:rsidR="002B2458">
        <w:t>2 bytes used to select which load and the status of the load (on/OFF):</w:t>
      </w:r>
    </w:p>
    <w:p w14:paraId="50DA1F9F" w14:textId="77777777" w:rsidR="002B2458" w:rsidRDefault="002B2458" w:rsidP="002B2458">
      <w:pPr>
        <w:pStyle w:val="ListParagraph"/>
        <w:numPr>
          <w:ilvl w:val="2"/>
          <w:numId w:val="2"/>
        </w:numPr>
      </w:pPr>
      <w:r>
        <w:t>[0] = Load:</w:t>
      </w:r>
    </w:p>
    <w:p w14:paraId="5AFBFA44" w14:textId="77777777" w:rsidR="002B2458" w:rsidRDefault="002B2458" w:rsidP="002B2458">
      <w:pPr>
        <w:pStyle w:val="ListParagraph"/>
        <w:numPr>
          <w:ilvl w:val="3"/>
          <w:numId w:val="2"/>
        </w:numPr>
      </w:pPr>
      <w:r>
        <w:t>0 = FF Defrost Heater</w:t>
      </w:r>
    </w:p>
    <w:p w14:paraId="0FBCE4F0" w14:textId="77777777" w:rsidR="002B2458" w:rsidRDefault="002B2458" w:rsidP="002B2458">
      <w:pPr>
        <w:pStyle w:val="ListParagraph"/>
        <w:numPr>
          <w:ilvl w:val="3"/>
          <w:numId w:val="2"/>
        </w:numPr>
      </w:pPr>
      <w:r>
        <w:t>1 = Deli Pan Heater</w:t>
      </w:r>
    </w:p>
    <w:p w14:paraId="5CA783AF" w14:textId="77777777" w:rsidR="002B2458" w:rsidRDefault="002B2458" w:rsidP="002B2458">
      <w:pPr>
        <w:pStyle w:val="ListParagraph"/>
        <w:numPr>
          <w:ilvl w:val="3"/>
          <w:numId w:val="2"/>
        </w:numPr>
      </w:pPr>
      <w:r>
        <w:t>2 = Isolation Valve</w:t>
      </w:r>
    </w:p>
    <w:p w14:paraId="2173A8C4" w14:textId="77777777" w:rsidR="002B2458" w:rsidRDefault="002B2458" w:rsidP="002B2458">
      <w:pPr>
        <w:pStyle w:val="ListParagraph"/>
        <w:numPr>
          <w:ilvl w:val="3"/>
          <w:numId w:val="2"/>
        </w:numPr>
      </w:pPr>
      <w:r>
        <w:t>3 = Ice Port Heater</w:t>
      </w:r>
    </w:p>
    <w:p w14:paraId="6D1E3906" w14:textId="77777777" w:rsidR="002B2458" w:rsidRDefault="002B2458" w:rsidP="002B2458">
      <w:pPr>
        <w:pStyle w:val="ListParagraph"/>
        <w:numPr>
          <w:ilvl w:val="3"/>
          <w:numId w:val="2"/>
        </w:numPr>
      </w:pPr>
      <w:r>
        <w:t>4 = Ice Duct Liner Heater / Internal Dispense Test Switch</w:t>
      </w:r>
    </w:p>
    <w:p w14:paraId="3B7E8282" w14:textId="77777777" w:rsidR="002B2458" w:rsidRDefault="002B2458" w:rsidP="002B2458">
      <w:pPr>
        <w:pStyle w:val="ListParagraph"/>
        <w:numPr>
          <w:ilvl w:val="3"/>
          <w:numId w:val="2"/>
        </w:numPr>
      </w:pPr>
      <w:r>
        <w:t>5 = IceMaker2 Heater</w:t>
      </w:r>
    </w:p>
    <w:p w14:paraId="7F617B48" w14:textId="77777777" w:rsidR="002B2458" w:rsidRDefault="002B2458" w:rsidP="002B2458">
      <w:pPr>
        <w:pStyle w:val="ListParagraph"/>
        <w:numPr>
          <w:ilvl w:val="3"/>
          <w:numId w:val="2"/>
        </w:numPr>
      </w:pPr>
      <w:r>
        <w:t>6 = IceMaker2 Water Valve</w:t>
      </w:r>
    </w:p>
    <w:p w14:paraId="59C372FD" w14:textId="46FC468D" w:rsidR="002B2458" w:rsidRDefault="002B2458" w:rsidP="002B2458">
      <w:pPr>
        <w:pStyle w:val="ListParagraph"/>
        <w:numPr>
          <w:ilvl w:val="3"/>
          <w:numId w:val="2"/>
        </w:numPr>
      </w:pPr>
      <w:r>
        <w:t xml:space="preserve">7 = </w:t>
      </w:r>
      <w:r w:rsidR="00303F56">
        <w:t>Icemaker</w:t>
      </w:r>
      <w:r>
        <w:t xml:space="preserve"> 2 Rake Motor</w:t>
      </w:r>
    </w:p>
    <w:p w14:paraId="3A1F3B3D" w14:textId="77777777" w:rsidR="002B2458" w:rsidRDefault="002B2458" w:rsidP="002B2458">
      <w:pPr>
        <w:pStyle w:val="ListParagraph"/>
        <w:numPr>
          <w:ilvl w:val="3"/>
          <w:numId w:val="2"/>
        </w:numPr>
      </w:pPr>
      <w:r>
        <w:t>8 = FZ Defrost</w:t>
      </w:r>
    </w:p>
    <w:p w14:paraId="5B305924" w14:textId="77777777" w:rsidR="002B2458" w:rsidRDefault="002B2458" w:rsidP="002B2458">
      <w:pPr>
        <w:pStyle w:val="ListParagraph"/>
        <w:numPr>
          <w:ilvl w:val="3"/>
          <w:numId w:val="2"/>
        </w:numPr>
      </w:pPr>
      <w:r>
        <w:t>9 = Compressor</w:t>
      </w:r>
    </w:p>
    <w:p w14:paraId="68D8ACF1" w14:textId="77777777" w:rsidR="002B2458" w:rsidRDefault="002B2458" w:rsidP="002B2458">
      <w:pPr>
        <w:pStyle w:val="ListParagraph"/>
        <w:numPr>
          <w:ilvl w:val="3"/>
          <w:numId w:val="2"/>
        </w:numPr>
      </w:pPr>
      <w:r>
        <w:t>10 = Reserved 1 (Relay 10)</w:t>
      </w:r>
    </w:p>
    <w:p w14:paraId="5B6F84D9" w14:textId="77777777" w:rsidR="002B2458" w:rsidRDefault="002B2458" w:rsidP="002B2458">
      <w:pPr>
        <w:pStyle w:val="ListParagraph"/>
        <w:numPr>
          <w:ilvl w:val="3"/>
          <w:numId w:val="2"/>
        </w:numPr>
      </w:pPr>
      <w:r>
        <w:t>11 = Reserved 2 (Relay 11)</w:t>
      </w:r>
    </w:p>
    <w:p w14:paraId="604856DE" w14:textId="77777777" w:rsidR="002B2458" w:rsidRDefault="002B2458" w:rsidP="002B2458">
      <w:pPr>
        <w:pStyle w:val="ListParagraph"/>
        <w:numPr>
          <w:ilvl w:val="3"/>
          <w:numId w:val="2"/>
        </w:numPr>
      </w:pPr>
      <w:r>
        <w:t>12 = DD Mullion Heater / FZ Fill Tube Heater</w:t>
      </w:r>
    </w:p>
    <w:p w14:paraId="52395AEA" w14:textId="77777777" w:rsidR="00947AFE" w:rsidRDefault="002B2458" w:rsidP="002B2458">
      <w:pPr>
        <w:pStyle w:val="ListParagraph"/>
        <w:numPr>
          <w:ilvl w:val="3"/>
          <w:numId w:val="2"/>
        </w:numPr>
      </w:pPr>
      <w:r>
        <w:t>13 = Horizontal Mullion Heater</w:t>
      </w:r>
    </w:p>
    <w:p w14:paraId="7D619BCB" w14:textId="77777777" w:rsidR="002B2458" w:rsidRDefault="00947AFE" w:rsidP="002B2458">
      <w:pPr>
        <w:pStyle w:val="ListParagraph"/>
        <w:numPr>
          <w:ilvl w:val="2"/>
          <w:numId w:val="2"/>
        </w:numPr>
      </w:pPr>
      <w:r>
        <w:t>[</w:t>
      </w:r>
      <w:r w:rsidR="002B2458">
        <w:t>1</w:t>
      </w:r>
      <w:r>
        <w:t xml:space="preserve">] – </w:t>
      </w:r>
      <w:r w:rsidR="002B2458">
        <w:t>S</w:t>
      </w:r>
      <w:r w:rsidR="00316B75">
        <w:t>t</w:t>
      </w:r>
      <w:r w:rsidR="002B2458">
        <w:t>ate</w:t>
      </w:r>
      <w:r w:rsidR="00316B75">
        <w:t xml:space="preserve">: </w:t>
      </w:r>
      <w:r w:rsidR="002B2458">
        <w:t>1/0</w:t>
      </w:r>
      <w:r w:rsidR="00316B75">
        <w:t xml:space="preserve"> = </w:t>
      </w:r>
      <w:r w:rsidR="002B2458">
        <w:t xml:space="preserve"> On/Off</w:t>
      </w:r>
    </w:p>
    <w:p w14:paraId="24A2C451" w14:textId="77777777" w:rsidR="00947AFE" w:rsidRDefault="00947AFE" w:rsidP="00947AFE">
      <w:pPr>
        <w:pStyle w:val="ListParagraph"/>
        <w:numPr>
          <w:ilvl w:val="1"/>
          <w:numId w:val="2"/>
        </w:numPr>
      </w:pPr>
      <w:r w:rsidRPr="00393963">
        <w:t>Response:</w:t>
      </w:r>
      <w:r>
        <w:t xml:space="preserve"> NA</w:t>
      </w:r>
    </w:p>
    <w:p w14:paraId="13521DC9" w14:textId="77777777" w:rsidR="00316B75" w:rsidRDefault="00316B75" w:rsidP="00316B75">
      <w:pPr>
        <w:pStyle w:val="ListParagraph"/>
        <w:numPr>
          <w:ilvl w:val="0"/>
          <w:numId w:val="2"/>
        </w:numPr>
      </w:pPr>
      <w:r>
        <w:t>Do</w:t>
      </w:r>
      <w:r w:rsidR="00194443">
        <w:t>o</w:t>
      </w:r>
      <w:r>
        <w:t>r Board Relay Control</w:t>
      </w:r>
    </w:p>
    <w:p w14:paraId="504D7100" w14:textId="3730DF12" w:rsidR="00316B75" w:rsidRDefault="00316B75" w:rsidP="00316B75">
      <w:pPr>
        <w:pStyle w:val="ListParagraph"/>
        <w:numPr>
          <w:ilvl w:val="1"/>
          <w:numId w:val="2"/>
        </w:numPr>
      </w:pPr>
      <w:r>
        <w:t xml:space="preserve">Purpose: While in </w:t>
      </w:r>
      <w:r w:rsidR="00303F56">
        <w:t>Native M</w:t>
      </w:r>
      <w:r>
        <w:t>ode this command is sent to the door board address (0x03).  The command is used to control the operation of the relays on the door board.</w:t>
      </w:r>
    </w:p>
    <w:p w14:paraId="45F4E3B1" w14:textId="77777777" w:rsidR="00316B75" w:rsidRDefault="00316B75" w:rsidP="00316B75">
      <w:pPr>
        <w:pStyle w:val="ListParagraph"/>
        <w:numPr>
          <w:ilvl w:val="1"/>
          <w:numId w:val="2"/>
        </w:numPr>
      </w:pPr>
      <w:r>
        <w:t>Command: 0xC4</w:t>
      </w:r>
    </w:p>
    <w:p w14:paraId="5ECFDD35" w14:textId="77777777" w:rsidR="00316B75" w:rsidRDefault="00316B75" w:rsidP="00316B75">
      <w:pPr>
        <w:pStyle w:val="ListParagraph"/>
        <w:numPr>
          <w:ilvl w:val="1"/>
          <w:numId w:val="2"/>
        </w:numPr>
      </w:pPr>
      <w:r>
        <w:t>Data sent with command (beyond source address and command):  2 bytes used to select which load and the status of the load (on/OFF):</w:t>
      </w:r>
    </w:p>
    <w:p w14:paraId="67662746" w14:textId="77777777" w:rsidR="00316B75" w:rsidRDefault="00316B75" w:rsidP="00316B75">
      <w:pPr>
        <w:pStyle w:val="ListParagraph"/>
        <w:numPr>
          <w:ilvl w:val="2"/>
          <w:numId w:val="2"/>
        </w:numPr>
      </w:pPr>
      <w:r>
        <w:t>[0] = Load:</w:t>
      </w:r>
    </w:p>
    <w:p w14:paraId="54FD8D48" w14:textId="77777777" w:rsidR="00316B75" w:rsidRDefault="00316B75" w:rsidP="00316B75">
      <w:pPr>
        <w:pStyle w:val="ListParagraph"/>
        <w:numPr>
          <w:ilvl w:val="3"/>
          <w:numId w:val="2"/>
        </w:numPr>
      </w:pPr>
      <w:r>
        <w:t>0 = Auger Motor Direction</w:t>
      </w:r>
    </w:p>
    <w:p w14:paraId="1E21EFBB" w14:textId="77777777" w:rsidR="00316B75" w:rsidRDefault="00316B75" w:rsidP="00316B75">
      <w:pPr>
        <w:pStyle w:val="ListParagraph"/>
        <w:numPr>
          <w:ilvl w:val="3"/>
          <w:numId w:val="2"/>
        </w:numPr>
      </w:pPr>
      <w:r>
        <w:t>1 = Auger Motor Run</w:t>
      </w:r>
    </w:p>
    <w:p w14:paraId="16F693FB" w14:textId="77777777" w:rsidR="00316B75" w:rsidRDefault="00316B75" w:rsidP="00316B75">
      <w:pPr>
        <w:pStyle w:val="ListParagraph"/>
        <w:numPr>
          <w:ilvl w:val="3"/>
          <w:numId w:val="2"/>
        </w:numPr>
      </w:pPr>
      <w:r>
        <w:t>2 = Hot Water Valve</w:t>
      </w:r>
    </w:p>
    <w:p w14:paraId="0C97BCC2" w14:textId="77777777" w:rsidR="00316B75" w:rsidRDefault="00316B75" w:rsidP="00316B75">
      <w:pPr>
        <w:pStyle w:val="ListParagraph"/>
        <w:numPr>
          <w:ilvl w:val="3"/>
          <w:numId w:val="2"/>
        </w:numPr>
      </w:pPr>
      <w:r>
        <w:t>3 = Ice Maker Mold Heater</w:t>
      </w:r>
    </w:p>
    <w:p w14:paraId="34311746" w14:textId="77777777" w:rsidR="00316B75" w:rsidRDefault="00316B75" w:rsidP="00316B75">
      <w:pPr>
        <w:pStyle w:val="ListParagraph"/>
        <w:numPr>
          <w:ilvl w:val="3"/>
          <w:numId w:val="2"/>
        </w:numPr>
      </w:pPr>
      <w:r>
        <w:t>4 = Ice Maker Water Valve</w:t>
      </w:r>
    </w:p>
    <w:p w14:paraId="5A56A621" w14:textId="77777777" w:rsidR="00316B75" w:rsidRDefault="00316B75" w:rsidP="00316B75">
      <w:pPr>
        <w:pStyle w:val="ListParagraph"/>
        <w:numPr>
          <w:ilvl w:val="3"/>
          <w:numId w:val="2"/>
        </w:numPr>
      </w:pPr>
      <w:r>
        <w:t>5 = Ice Maker Rake Motor</w:t>
      </w:r>
    </w:p>
    <w:p w14:paraId="493027B0" w14:textId="77777777" w:rsidR="00316B75" w:rsidRDefault="00316B75" w:rsidP="00316B75">
      <w:pPr>
        <w:pStyle w:val="ListParagraph"/>
        <w:numPr>
          <w:ilvl w:val="3"/>
          <w:numId w:val="2"/>
        </w:numPr>
      </w:pPr>
      <w:r>
        <w:t xml:space="preserve">6 = </w:t>
      </w:r>
      <w:r w:rsidR="00C52CD6">
        <w:t>Dispenser</w:t>
      </w:r>
      <w:r>
        <w:t xml:space="preserve"> Water Valve</w:t>
      </w:r>
    </w:p>
    <w:p w14:paraId="576F73C3" w14:textId="77777777" w:rsidR="00316B75" w:rsidRDefault="00316B75" w:rsidP="00316B75">
      <w:pPr>
        <w:pStyle w:val="ListParagraph"/>
        <w:numPr>
          <w:ilvl w:val="3"/>
          <w:numId w:val="2"/>
        </w:numPr>
      </w:pPr>
      <w:r>
        <w:t xml:space="preserve">7 = Hot Water Heater </w:t>
      </w:r>
      <w:r w:rsidR="001459FA">
        <w:t xml:space="preserve"> (caution about water…FIXME)</w:t>
      </w:r>
    </w:p>
    <w:p w14:paraId="69B8DE19" w14:textId="77777777" w:rsidR="00316B75" w:rsidRDefault="00316B75" w:rsidP="00316B75">
      <w:pPr>
        <w:pStyle w:val="ListParagraph"/>
        <w:numPr>
          <w:ilvl w:val="2"/>
          <w:numId w:val="2"/>
        </w:numPr>
      </w:pPr>
      <w:r>
        <w:lastRenderedPageBreak/>
        <w:t>[1] – State ; 1/0 =  On/Off</w:t>
      </w:r>
    </w:p>
    <w:p w14:paraId="742D5240" w14:textId="77777777" w:rsidR="00316B75" w:rsidRDefault="00316B75" w:rsidP="00316B75">
      <w:pPr>
        <w:pStyle w:val="ListParagraph"/>
        <w:numPr>
          <w:ilvl w:val="1"/>
          <w:numId w:val="2"/>
        </w:numPr>
      </w:pPr>
      <w:r w:rsidRPr="00393963">
        <w:t>Response:</w:t>
      </w:r>
      <w:r>
        <w:t xml:space="preserve"> NA</w:t>
      </w:r>
    </w:p>
    <w:p w14:paraId="09B9540B" w14:textId="77777777" w:rsidR="00B027B2" w:rsidRDefault="00C31BED" w:rsidP="00B027B2">
      <w:pPr>
        <w:pStyle w:val="ListParagraph"/>
        <w:numPr>
          <w:ilvl w:val="0"/>
          <w:numId w:val="2"/>
        </w:numPr>
      </w:pPr>
      <w:r>
        <w:t xml:space="preserve">Door Board </w:t>
      </w:r>
      <w:r w:rsidR="00B027B2">
        <w:t>Duct Door Control</w:t>
      </w:r>
    </w:p>
    <w:p w14:paraId="25D9E7F7" w14:textId="2BB00BFC" w:rsidR="00B027B2" w:rsidRDefault="00B027B2" w:rsidP="00B027B2">
      <w:pPr>
        <w:pStyle w:val="ListParagraph"/>
        <w:numPr>
          <w:ilvl w:val="1"/>
          <w:numId w:val="2"/>
        </w:numPr>
      </w:pPr>
      <w:r>
        <w:t xml:space="preserve">Purpose: </w:t>
      </w:r>
      <w:r w:rsidR="00FD7233">
        <w:t xml:space="preserve">Command sent </w:t>
      </w:r>
      <w:r w:rsidR="00C31BED">
        <w:t xml:space="preserve">to the Door </w:t>
      </w:r>
      <w:r w:rsidR="00C52CD6">
        <w:t>Board (</w:t>
      </w:r>
      <w:r w:rsidR="00C31BED">
        <w:t xml:space="preserve">address 0x03) </w:t>
      </w:r>
      <w:r w:rsidR="00FD7233">
        <w:t xml:space="preserve">in </w:t>
      </w:r>
      <w:r w:rsidR="00784296">
        <w:t>Native/</w:t>
      </w:r>
      <w:r w:rsidR="00FD7233">
        <w:t xml:space="preserve">Factory </w:t>
      </w:r>
      <w:r w:rsidR="00784296">
        <w:t>M</w:t>
      </w:r>
      <w:r w:rsidR="00FD7233">
        <w:t>ode to control the state of the duct door.</w:t>
      </w:r>
    </w:p>
    <w:p w14:paraId="33A4AA86" w14:textId="77777777" w:rsidR="00B027B2" w:rsidRDefault="00FD7233" w:rsidP="00B027B2">
      <w:pPr>
        <w:pStyle w:val="ListParagraph"/>
        <w:numPr>
          <w:ilvl w:val="1"/>
          <w:numId w:val="2"/>
        </w:numPr>
      </w:pPr>
      <w:r>
        <w:t>Command: 0xC5</w:t>
      </w:r>
    </w:p>
    <w:p w14:paraId="4F2EAE92" w14:textId="77777777" w:rsidR="00B027B2" w:rsidRDefault="00B027B2" w:rsidP="00B027B2">
      <w:pPr>
        <w:pStyle w:val="ListParagraph"/>
        <w:numPr>
          <w:ilvl w:val="1"/>
          <w:numId w:val="2"/>
        </w:numPr>
      </w:pPr>
      <w:r>
        <w:t>Data sent with command (beyond source address and command):  1 Byte</w:t>
      </w:r>
      <w:r w:rsidR="00004473">
        <w:t xml:space="preserve"> to request </w:t>
      </w:r>
      <w:r w:rsidR="00C52CD6">
        <w:t>to Open</w:t>
      </w:r>
      <w:r w:rsidR="00004473">
        <w:t>/Close door (1/0</w:t>
      </w:r>
      <w:r>
        <w:t xml:space="preserve"> respectively</w:t>
      </w:r>
      <w:r w:rsidR="00004473">
        <w:t>)</w:t>
      </w:r>
      <w:r>
        <w:t xml:space="preserve">. </w:t>
      </w:r>
    </w:p>
    <w:p w14:paraId="4CEBF35A" w14:textId="77777777" w:rsidR="00B027B2" w:rsidRDefault="00B027B2" w:rsidP="00B027B2">
      <w:pPr>
        <w:pStyle w:val="ListParagraph"/>
        <w:numPr>
          <w:ilvl w:val="1"/>
          <w:numId w:val="2"/>
        </w:numPr>
      </w:pPr>
      <w:r w:rsidRPr="00393963">
        <w:t>Response:</w:t>
      </w:r>
      <w:r>
        <w:t xml:space="preserve"> NA</w:t>
      </w:r>
    </w:p>
    <w:p w14:paraId="12E39525" w14:textId="77777777" w:rsidR="00C31BED" w:rsidRDefault="00C31BED" w:rsidP="00C31BED">
      <w:pPr>
        <w:pStyle w:val="ListParagraph"/>
        <w:numPr>
          <w:ilvl w:val="0"/>
          <w:numId w:val="2"/>
        </w:numPr>
      </w:pPr>
      <w:r>
        <w:t>Main Board Damper Control</w:t>
      </w:r>
    </w:p>
    <w:p w14:paraId="3FDD70ED" w14:textId="46D2980F" w:rsidR="00C31BED" w:rsidRDefault="00C31BED" w:rsidP="00C31BED">
      <w:pPr>
        <w:pStyle w:val="ListParagraph"/>
        <w:numPr>
          <w:ilvl w:val="1"/>
          <w:numId w:val="2"/>
        </w:numPr>
      </w:pPr>
      <w:r>
        <w:t xml:space="preserve">Purpose: Command sent to the main board (address 0x00) in </w:t>
      </w:r>
      <w:r w:rsidR="00784296">
        <w:t>Native/</w:t>
      </w:r>
      <w:r>
        <w:t xml:space="preserve">Factory </w:t>
      </w:r>
      <w:r w:rsidR="00784296">
        <w:t>M</w:t>
      </w:r>
      <w:r>
        <w:t>ode to control the state of the damper specified.</w:t>
      </w:r>
    </w:p>
    <w:p w14:paraId="2D420EB0" w14:textId="77777777" w:rsidR="00C31BED" w:rsidRDefault="00C31BED" w:rsidP="00C31BED">
      <w:pPr>
        <w:pStyle w:val="ListParagraph"/>
        <w:numPr>
          <w:ilvl w:val="1"/>
          <w:numId w:val="2"/>
        </w:numPr>
      </w:pPr>
      <w:r>
        <w:t>Command: 0xC5</w:t>
      </w:r>
    </w:p>
    <w:p w14:paraId="5A3A4091" w14:textId="77777777" w:rsidR="00C31BED" w:rsidRDefault="00C31BED" w:rsidP="00C31BED">
      <w:pPr>
        <w:pStyle w:val="ListParagraph"/>
        <w:numPr>
          <w:ilvl w:val="1"/>
          <w:numId w:val="2"/>
        </w:numPr>
      </w:pPr>
      <w:r>
        <w:t xml:space="preserve">Data sent with command (beyond source address and command):  2 bytes to specify the damper and the position. </w:t>
      </w:r>
    </w:p>
    <w:p w14:paraId="07CBD139" w14:textId="77777777" w:rsidR="00C31BED" w:rsidRDefault="00C31BED" w:rsidP="00C31BED">
      <w:pPr>
        <w:pStyle w:val="ListParagraph"/>
        <w:numPr>
          <w:ilvl w:val="2"/>
          <w:numId w:val="2"/>
        </w:numPr>
      </w:pPr>
      <w:r>
        <w:t>[0] = Damper</w:t>
      </w:r>
    </w:p>
    <w:p w14:paraId="31262351" w14:textId="77777777" w:rsidR="00C31BED" w:rsidRDefault="00C31BED" w:rsidP="00C31BED">
      <w:pPr>
        <w:pStyle w:val="ListParagraph"/>
        <w:numPr>
          <w:ilvl w:val="3"/>
          <w:numId w:val="2"/>
        </w:numPr>
      </w:pPr>
      <w:r>
        <w:t>0 = FF Damper</w:t>
      </w:r>
    </w:p>
    <w:p w14:paraId="1F25A954" w14:textId="77777777" w:rsidR="00C31BED" w:rsidRDefault="00C31BED" w:rsidP="00C31BED">
      <w:pPr>
        <w:pStyle w:val="ListParagraph"/>
        <w:numPr>
          <w:ilvl w:val="3"/>
          <w:numId w:val="2"/>
        </w:numPr>
      </w:pPr>
      <w:r>
        <w:t>1 = Deli Pan Damper</w:t>
      </w:r>
    </w:p>
    <w:p w14:paraId="02DDB943" w14:textId="77777777" w:rsidR="00C31BED" w:rsidRDefault="00C31BED" w:rsidP="00C31BED">
      <w:pPr>
        <w:pStyle w:val="ListParagraph"/>
        <w:numPr>
          <w:ilvl w:val="2"/>
          <w:numId w:val="2"/>
        </w:numPr>
      </w:pPr>
      <w:r>
        <w:t>[1] = Position (Open/Closed  - 1/0 respectively)</w:t>
      </w:r>
    </w:p>
    <w:p w14:paraId="0F18E63B" w14:textId="77777777" w:rsidR="00C31BED" w:rsidRDefault="00C31BED" w:rsidP="00C31BED">
      <w:pPr>
        <w:pStyle w:val="ListParagraph"/>
        <w:numPr>
          <w:ilvl w:val="1"/>
          <w:numId w:val="2"/>
        </w:numPr>
      </w:pPr>
      <w:r w:rsidRPr="00393963">
        <w:t>Response:</w:t>
      </w:r>
      <w:r>
        <w:t xml:space="preserve"> NA</w:t>
      </w:r>
    </w:p>
    <w:p w14:paraId="49452354" w14:textId="77777777" w:rsidR="004563F9" w:rsidRDefault="004563F9" w:rsidP="004563F9">
      <w:pPr>
        <w:pStyle w:val="ListParagraph"/>
        <w:numPr>
          <w:ilvl w:val="0"/>
          <w:numId w:val="2"/>
        </w:numPr>
      </w:pPr>
      <w:r>
        <w:t>Door Board Control Devices</w:t>
      </w:r>
    </w:p>
    <w:p w14:paraId="7C691957" w14:textId="279ED997" w:rsidR="004563F9" w:rsidRDefault="004563F9" w:rsidP="004563F9">
      <w:pPr>
        <w:pStyle w:val="ListParagraph"/>
        <w:numPr>
          <w:ilvl w:val="1"/>
          <w:numId w:val="2"/>
        </w:numPr>
      </w:pPr>
      <w:r>
        <w:t xml:space="preserve">Purpose: Command sent to the door board address (0x03) that is used to control the status of various loads.   Note that it is not required that the board </w:t>
      </w:r>
      <w:r w:rsidR="006C1248">
        <w:t>is</w:t>
      </w:r>
      <w:r>
        <w:t xml:space="preserve"> in </w:t>
      </w:r>
      <w:r w:rsidR="00784296">
        <w:t>Native/</w:t>
      </w:r>
      <w:r>
        <w:t xml:space="preserve"> </w:t>
      </w:r>
      <w:r w:rsidR="00784296">
        <w:t xml:space="preserve">Factory </w:t>
      </w:r>
      <w:r>
        <w:t>mode for this command to be acted upon but the main board may also be sending this command as part of its normal algorithm.  Likewise the command must be sent periodically in order for the state to be maintained.  If the door board does not receive the command within an 8 minute interval the loads will revert to the default states (he</w:t>
      </w:r>
      <w:r w:rsidR="00370884">
        <w:t>a</w:t>
      </w:r>
      <w:r>
        <w:t xml:space="preserve">ters off </w:t>
      </w:r>
      <w:r w:rsidR="00370884">
        <w:t>and</w:t>
      </w:r>
      <w:r>
        <w:t xml:space="preserve"> Icemaker </w:t>
      </w:r>
      <w:r w:rsidR="00370884">
        <w:t xml:space="preserve">state according to </w:t>
      </w:r>
      <w:r w:rsidR="006C1248">
        <w:t xml:space="preserve">user </w:t>
      </w:r>
      <w:r w:rsidR="00370884">
        <w:t xml:space="preserve"> inputs)</w:t>
      </w:r>
      <w:r>
        <w:t xml:space="preserve"> </w:t>
      </w:r>
    </w:p>
    <w:p w14:paraId="66FE17EA" w14:textId="77777777" w:rsidR="004563F9" w:rsidRDefault="00370884" w:rsidP="004563F9">
      <w:pPr>
        <w:pStyle w:val="ListParagraph"/>
        <w:numPr>
          <w:ilvl w:val="1"/>
          <w:numId w:val="2"/>
        </w:numPr>
      </w:pPr>
      <w:r>
        <w:t>Command: 0xC6</w:t>
      </w:r>
    </w:p>
    <w:p w14:paraId="3CE848D8" w14:textId="77777777" w:rsidR="00370884" w:rsidRDefault="004563F9" w:rsidP="00370884">
      <w:pPr>
        <w:pStyle w:val="ListParagraph"/>
        <w:numPr>
          <w:ilvl w:val="1"/>
          <w:numId w:val="2"/>
        </w:numPr>
      </w:pPr>
      <w:r>
        <w:t xml:space="preserve">Data sent with command (beyond source address and command):  </w:t>
      </w:r>
      <w:r w:rsidR="00370884">
        <w:t>Modifiers for load controls as follows:</w:t>
      </w:r>
    </w:p>
    <w:p w14:paraId="363F6255" w14:textId="77777777" w:rsidR="00370884" w:rsidRDefault="00370884" w:rsidP="00370884">
      <w:pPr>
        <w:pStyle w:val="ListParagraph"/>
        <w:numPr>
          <w:ilvl w:val="2"/>
          <w:numId w:val="2"/>
        </w:numPr>
      </w:pPr>
      <w:r>
        <w:t>[0] = Fill Tube Heater %Duty Cycle (DC)</w:t>
      </w:r>
    </w:p>
    <w:p w14:paraId="38AC24E1" w14:textId="77777777" w:rsidR="00370884" w:rsidRDefault="00370884" w:rsidP="00370884">
      <w:pPr>
        <w:pStyle w:val="ListParagraph"/>
        <w:numPr>
          <w:ilvl w:val="2"/>
          <w:numId w:val="2"/>
        </w:numPr>
      </w:pPr>
      <w:r>
        <w:t>[1] = Recess Heater %DC</w:t>
      </w:r>
    </w:p>
    <w:p w14:paraId="3F0FA8F3" w14:textId="77777777" w:rsidR="00370884" w:rsidRDefault="00370884" w:rsidP="00370884">
      <w:pPr>
        <w:pStyle w:val="ListParagraph"/>
        <w:numPr>
          <w:ilvl w:val="2"/>
          <w:numId w:val="2"/>
        </w:numPr>
      </w:pPr>
      <w:r>
        <w:t xml:space="preserve">[2] = </w:t>
      </w:r>
      <w:proofErr w:type="spellStart"/>
      <w:r>
        <w:t>Vert</w:t>
      </w:r>
      <w:proofErr w:type="spellEnd"/>
      <w:r>
        <w:t xml:space="preserve"> Mullion Heater %DC</w:t>
      </w:r>
    </w:p>
    <w:p w14:paraId="56D14A9E" w14:textId="77777777" w:rsidR="00370884" w:rsidRDefault="00370884" w:rsidP="00370884">
      <w:pPr>
        <w:pStyle w:val="ListParagraph"/>
        <w:numPr>
          <w:ilvl w:val="2"/>
          <w:numId w:val="2"/>
        </w:numPr>
      </w:pPr>
      <w:r>
        <w:t>[3] = Max FZ Light %DC</w:t>
      </w:r>
    </w:p>
    <w:p w14:paraId="36286F28" w14:textId="77777777" w:rsidR="00370884" w:rsidRDefault="00370884" w:rsidP="00370884">
      <w:pPr>
        <w:pStyle w:val="ListParagraph"/>
        <w:numPr>
          <w:ilvl w:val="2"/>
          <w:numId w:val="2"/>
        </w:numPr>
      </w:pPr>
      <w:r>
        <w:t>[4] = Hot Water LED %DC</w:t>
      </w:r>
    </w:p>
    <w:p w14:paraId="483D309D" w14:textId="77777777" w:rsidR="00370884" w:rsidRDefault="00370884" w:rsidP="00370884">
      <w:pPr>
        <w:pStyle w:val="ListParagraph"/>
        <w:numPr>
          <w:ilvl w:val="2"/>
          <w:numId w:val="2"/>
        </w:numPr>
      </w:pPr>
      <w:r>
        <w:t>[5] = Door Board Heater %DC</w:t>
      </w:r>
    </w:p>
    <w:p w14:paraId="6E7EE421" w14:textId="77777777" w:rsidR="00370884" w:rsidRDefault="00370884" w:rsidP="00370884">
      <w:pPr>
        <w:pStyle w:val="ListParagraph"/>
        <w:numPr>
          <w:ilvl w:val="2"/>
          <w:numId w:val="2"/>
        </w:numPr>
      </w:pPr>
      <w:r>
        <w:t>[6] = Ice Box Gasket Heater %DC</w:t>
      </w:r>
    </w:p>
    <w:p w14:paraId="1502B1D0" w14:textId="77777777" w:rsidR="004563F9" w:rsidRDefault="00370884" w:rsidP="00370884">
      <w:pPr>
        <w:pStyle w:val="ListParagraph"/>
        <w:numPr>
          <w:ilvl w:val="2"/>
          <w:numId w:val="2"/>
        </w:numPr>
      </w:pPr>
      <w:r>
        <w:t>[7] = Icemaker Grid Disable/Enable</w:t>
      </w:r>
    </w:p>
    <w:p w14:paraId="236C3ABA" w14:textId="77777777" w:rsidR="004563F9" w:rsidRDefault="004563F9" w:rsidP="004563F9">
      <w:pPr>
        <w:pStyle w:val="ListParagraph"/>
        <w:numPr>
          <w:ilvl w:val="1"/>
          <w:numId w:val="2"/>
        </w:numPr>
      </w:pPr>
      <w:r w:rsidRPr="00393963">
        <w:t>Response:</w:t>
      </w:r>
      <w:r>
        <w:t xml:space="preserve"> NA</w:t>
      </w:r>
    </w:p>
    <w:p w14:paraId="0A15B3F6" w14:textId="77777777" w:rsidR="00370884" w:rsidRDefault="00370884" w:rsidP="00370884">
      <w:pPr>
        <w:pStyle w:val="ListParagraph"/>
        <w:numPr>
          <w:ilvl w:val="0"/>
          <w:numId w:val="2"/>
        </w:numPr>
      </w:pPr>
      <w:r>
        <w:t>Request Door Duty Cycles</w:t>
      </w:r>
    </w:p>
    <w:p w14:paraId="7DA5954B" w14:textId="77777777" w:rsidR="00370884" w:rsidRDefault="00370884" w:rsidP="00370884">
      <w:pPr>
        <w:pStyle w:val="ListParagraph"/>
        <w:numPr>
          <w:ilvl w:val="1"/>
          <w:numId w:val="2"/>
        </w:numPr>
      </w:pPr>
      <w:r>
        <w:lastRenderedPageBreak/>
        <w:t>Purpose: Command sent to the main board address that is used to query the duty cycles currently being set to the door board by the main board algorithms.</w:t>
      </w:r>
    </w:p>
    <w:p w14:paraId="545D4F89" w14:textId="77777777" w:rsidR="00370884" w:rsidRDefault="00370884" w:rsidP="00370884">
      <w:pPr>
        <w:pStyle w:val="ListParagraph"/>
        <w:numPr>
          <w:ilvl w:val="1"/>
          <w:numId w:val="2"/>
        </w:numPr>
      </w:pPr>
      <w:r>
        <w:t>Command: 0xC6</w:t>
      </w:r>
    </w:p>
    <w:p w14:paraId="1AC12D30" w14:textId="77777777" w:rsidR="00370884" w:rsidRDefault="00370884" w:rsidP="00370884">
      <w:pPr>
        <w:pStyle w:val="ListParagraph"/>
        <w:numPr>
          <w:ilvl w:val="1"/>
          <w:numId w:val="2"/>
        </w:numPr>
      </w:pPr>
      <w:r>
        <w:t xml:space="preserve">Data sent with command (beyond source address and command):  NA </w:t>
      </w:r>
    </w:p>
    <w:p w14:paraId="7FEF4BEC" w14:textId="77777777" w:rsidR="00370884" w:rsidRDefault="00370884" w:rsidP="00370884">
      <w:pPr>
        <w:pStyle w:val="ListParagraph"/>
        <w:numPr>
          <w:ilvl w:val="1"/>
          <w:numId w:val="2"/>
        </w:numPr>
      </w:pPr>
      <w:r w:rsidRPr="00393963">
        <w:t>Response:</w:t>
      </w:r>
      <w:r>
        <w:t xml:space="preserve"> Control Status sent by the main board:</w:t>
      </w:r>
    </w:p>
    <w:p w14:paraId="1A409380" w14:textId="77777777" w:rsidR="00370884" w:rsidRDefault="00370884" w:rsidP="00370884">
      <w:pPr>
        <w:pStyle w:val="ListParagraph"/>
        <w:numPr>
          <w:ilvl w:val="2"/>
          <w:numId w:val="2"/>
        </w:numPr>
      </w:pPr>
      <w:r>
        <w:t>[0] = Fill Tube Heater %Duty Cycle (DC)</w:t>
      </w:r>
    </w:p>
    <w:p w14:paraId="3A67453B" w14:textId="77777777" w:rsidR="00370884" w:rsidRDefault="00370884" w:rsidP="00370884">
      <w:pPr>
        <w:pStyle w:val="ListParagraph"/>
        <w:numPr>
          <w:ilvl w:val="2"/>
          <w:numId w:val="2"/>
        </w:numPr>
      </w:pPr>
      <w:r>
        <w:t>[1] = Recess Heater %DC</w:t>
      </w:r>
    </w:p>
    <w:p w14:paraId="26D7B6F6" w14:textId="2342B61D" w:rsidR="00370884" w:rsidRDefault="00370884" w:rsidP="00370884">
      <w:pPr>
        <w:pStyle w:val="ListParagraph"/>
        <w:numPr>
          <w:ilvl w:val="2"/>
          <w:numId w:val="2"/>
        </w:numPr>
      </w:pPr>
      <w:r>
        <w:t>[2] = Vert</w:t>
      </w:r>
      <w:r w:rsidR="009C18FE">
        <w:t>ical</w:t>
      </w:r>
      <w:r>
        <w:t xml:space="preserve"> Mullion Heater %DC</w:t>
      </w:r>
    </w:p>
    <w:p w14:paraId="3C92BCA1" w14:textId="77777777" w:rsidR="00370884" w:rsidRDefault="00370884" w:rsidP="00370884">
      <w:pPr>
        <w:pStyle w:val="ListParagraph"/>
        <w:numPr>
          <w:ilvl w:val="2"/>
          <w:numId w:val="2"/>
        </w:numPr>
      </w:pPr>
      <w:r>
        <w:t>[3] = FZ Light %DC</w:t>
      </w:r>
    </w:p>
    <w:p w14:paraId="645B4E58" w14:textId="77777777" w:rsidR="00370884" w:rsidRDefault="00370884" w:rsidP="00370884">
      <w:pPr>
        <w:pStyle w:val="ListParagraph"/>
        <w:numPr>
          <w:ilvl w:val="2"/>
          <w:numId w:val="2"/>
        </w:numPr>
      </w:pPr>
      <w:r>
        <w:t>[4] = Hot Water LED %DC</w:t>
      </w:r>
    </w:p>
    <w:p w14:paraId="1DD9685A" w14:textId="77777777" w:rsidR="00370884" w:rsidRDefault="00370884" w:rsidP="00370884">
      <w:pPr>
        <w:pStyle w:val="ListParagraph"/>
        <w:numPr>
          <w:ilvl w:val="2"/>
          <w:numId w:val="2"/>
        </w:numPr>
      </w:pPr>
      <w:r>
        <w:t>[5] = Door Board Heater %DC</w:t>
      </w:r>
    </w:p>
    <w:p w14:paraId="38850B21" w14:textId="77777777" w:rsidR="00370884" w:rsidRDefault="00370884" w:rsidP="00370884">
      <w:pPr>
        <w:pStyle w:val="ListParagraph"/>
        <w:numPr>
          <w:ilvl w:val="2"/>
          <w:numId w:val="2"/>
        </w:numPr>
      </w:pPr>
      <w:r>
        <w:t>[6] = Ice Box Gasket Heater %DC</w:t>
      </w:r>
    </w:p>
    <w:p w14:paraId="6308C0EF" w14:textId="77777777" w:rsidR="00CF0D6F" w:rsidRDefault="00CF0D6F" w:rsidP="00CF0D6F">
      <w:pPr>
        <w:pStyle w:val="ListParagraph"/>
        <w:numPr>
          <w:ilvl w:val="0"/>
          <w:numId w:val="2"/>
        </w:numPr>
      </w:pPr>
      <w:r>
        <w:t>Control Main Board DC Heaters</w:t>
      </w:r>
    </w:p>
    <w:p w14:paraId="61DE89C2" w14:textId="0F507C65" w:rsidR="00CF0D6F" w:rsidRDefault="00CF0D6F" w:rsidP="00CF0D6F">
      <w:pPr>
        <w:pStyle w:val="ListParagraph"/>
        <w:numPr>
          <w:ilvl w:val="1"/>
          <w:numId w:val="2"/>
        </w:numPr>
      </w:pPr>
      <w:r>
        <w:t xml:space="preserve">Purpose: Command sent only during </w:t>
      </w:r>
      <w:r w:rsidR="0007129F">
        <w:t>Native M</w:t>
      </w:r>
      <w:r>
        <w:t>ode that is used to test the DC heaters driven by the main board.</w:t>
      </w:r>
    </w:p>
    <w:p w14:paraId="3157B7C3" w14:textId="77777777" w:rsidR="00CF0D6F" w:rsidRDefault="00CF0D6F" w:rsidP="00CF0D6F">
      <w:pPr>
        <w:pStyle w:val="ListParagraph"/>
        <w:numPr>
          <w:ilvl w:val="1"/>
          <w:numId w:val="2"/>
        </w:numPr>
      </w:pPr>
      <w:r>
        <w:t>Command: 0xC7</w:t>
      </w:r>
    </w:p>
    <w:p w14:paraId="0D3176FB" w14:textId="77777777" w:rsidR="00CF0D6F" w:rsidRDefault="00CF0D6F" w:rsidP="00CF0D6F">
      <w:pPr>
        <w:pStyle w:val="ListParagraph"/>
        <w:numPr>
          <w:ilvl w:val="1"/>
          <w:numId w:val="2"/>
        </w:numPr>
      </w:pPr>
      <w:r>
        <w:t xml:space="preserve">Data sent with command (beyond source address and command):  </w:t>
      </w:r>
      <w:r w:rsidR="0029292C">
        <w:t>2 bytes for selecting the heater and the commanded duty cycle (0-100%).</w:t>
      </w:r>
      <w:r>
        <w:t xml:space="preserve"> </w:t>
      </w:r>
    </w:p>
    <w:p w14:paraId="3DAE2512" w14:textId="77777777" w:rsidR="0029292C" w:rsidRDefault="0029292C" w:rsidP="0029292C">
      <w:pPr>
        <w:pStyle w:val="ListParagraph"/>
        <w:numPr>
          <w:ilvl w:val="2"/>
          <w:numId w:val="2"/>
        </w:numPr>
      </w:pPr>
      <w:r>
        <w:t>[0] – Heater</w:t>
      </w:r>
    </w:p>
    <w:p w14:paraId="5CD0EB9E" w14:textId="77777777" w:rsidR="0029292C" w:rsidRDefault="0029292C" w:rsidP="0029292C">
      <w:pPr>
        <w:pStyle w:val="ListParagraph"/>
        <w:numPr>
          <w:ilvl w:val="3"/>
          <w:numId w:val="2"/>
        </w:numPr>
      </w:pPr>
      <w:r>
        <w:t>0 = vertical mullion.</w:t>
      </w:r>
    </w:p>
    <w:p w14:paraId="55EC028F" w14:textId="77777777" w:rsidR="0029292C" w:rsidRDefault="0029292C" w:rsidP="0029292C">
      <w:pPr>
        <w:pStyle w:val="ListParagraph"/>
        <w:numPr>
          <w:ilvl w:val="3"/>
          <w:numId w:val="2"/>
        </w:numPr>
      </w:pPr>
      <w:r>
        <w:t>1 – Heater 1.</w:t>
      </w:r>
    </w:p>
    <w:p w14:paraId="5A2B12F2" w14:textId="77777777" w:rsidR="0029292C" w:rsidRDefault="0029292C" w:rsidP="0029292C">
      <w:pPr>
        <w:pStyle w:val="ListParagraph"/>
        <w:numPr>
          <w:ilvl w:val="3"/>
          <w:numId w:val="2"/>
        </w:numPr>
      </w:pPr>
      <w:r>
        <w:t>2 = alternate main board heater.</w:t>
      </w:r>
    </w:p>
    <w:p w14:paraId="4182B670" w14:textId="77777777" w:rsidR="0029292C" w:rsidRDefault="0029292C" w:rsidP="0029292C">
      <w:pPr>
        <w:pStyle w:val="ListParagraph"/>
        <w:numPr>
          <w:ilvl w:val="2"/>
          <w:numId w:val="2"/>
        </w:numPr>
      </w:pPr>
      <w:r>
        <w:t>[1] = Duty cycle 0 – 100 %</w:t>
      </w:r>
    </w:p>
    <w:p w14:paraId="4E9DCF70" w14:textId="77777777" w:rsidR="002E3539" w:rsidRDefault="00CF0D6F" w:rsidP="002071D3">
      <w:pPr>
        <w:pStyle w:val="ListParagraph"/>
        <w:numPr>
          <w:ilvl w:val="1"/>
          <w:numId w:val="2"/>
        </w:numPr>
      </w:pPr>
      <w:r w:rsidRPr="00393963">
        <w:t>Response:</w:t>
      </w:r>
      <w:r>
        <w:t xml:space="preserve"> Control Status sent by the main board:</w:t>
      </w:r>
      <w:r w:rsidR="0029292C">
        <w:t xml:space="preserve"> NA</w:t>
      </w:r>
    </w:p>
    <w:p w14:paraId="172BD2FB" w14:textId="77777777" w:rsidR="001D550D" w:rsidRDefault="001A7527" w:rsidP="001D550D">
      <w:pPr>
        <w:pStyle w:val="ListParagraph"/>
        <w:numPr>
          <w:ilvl w:val="0"/>
          <w:numId w:val="2"/>
        </w:numPr>
      </w:pPr>
      <w:r>
        <w:t>FCT_DAMPER_COMMAND</w:t>
      </w:r>
    </w:p>
    <w:p w14:paraId="0749B21E" w14:textId="77777777" w:rsidR="001D550D" w:rsidRDefault="001D550D" w:rsidP="001D550D">
      <w:pPr>
        <w:pStyle w:val="ListParagraph"/>
        <w:numPr>
          <w:ilvl w:val="1"/>
          <w:numId w:val="2"/>
        </w:numPr>
      </w:pPr>
      <w:r>
        <w:t xml:space="preserve">Purpose: </w:t>
      </w:r>
      <w:r w:rsidR="001A7527">
        <w:t xml:space="preserve"> Applicable only in the factory test mode – this command is used to control the state of the damper.</w:t>
      </w:r>
    </w:p>
    <w:p w14:paraId="3142CE97" w14:textId="77777777" w:rsidR="001D550D" w:rsidRDefault="001A7527" w:rsidP="001D550D">
      <w:pPr>
        <w:pStyle w:val="ListParagraph"/>
        <w:numPr>
          <w:ilvl w:val="1"/>
          <w:numId w:val="2"/>
        </w:numPr>
      </w:pPr>
      <w:r>
        <w:t>Command: 0xCC</w:t>
      </w:r>
    </w:p>
    <w:p w14:paraId="6AFC3857" w14:textId="77777777" w:rsidR="001A7527" w:rsidRDefault="001D550D" w:rsidP="001D550D">
      <w:pPr>
        <w:pStyle w:val="ListParagraph"/>
        <w:numPr>
          <w:ilvl w:val="1"/>
          <w:numId w:val="2"/>
        </w:numPr>
      </w:pPr>
      <w:r>
        <w:t xml:space="preserve">Data sent with command (beyond source address and command):  </w:t>
      </w:r>
      <w:r w:rsidR="001A7527">
        <w:t xml:space="preserve">2 bytes to specify the damper </w:t>
      </w:r>
      <w:r w:rsidR="006C1248">
        <w:t>selected (</w:t>
      </w:r>
      <w:r w:rsidR="001A7527">
        <w:t>hardware dependent) as well as the mode to drive the damper.</w:t>
      </w:r>
    </w:p>
    <w:p w14:paraId="690A585D" w14:textId="77777777" w:rsidR="001A7527" w:rsidRDefault="001A7527" w:rsidP="001A7527">
      <w:pPr>
        <w:pStyle w:val="ListParagraph"/>
        <w:numPr>
          <w:ilvl w:val="2"/>
          <w:numId w:val="2"/>
        </w:numPr>
      </w:pPr>
      <w:r>
        <w:t>[0] – damper selected (0-3 potentially hardware dependent)</w:t>
      </w:r>
    </w:p>
    <w:p w14:paraId="4CECE43E" w14:textId="77777777" w:rsidR="001A7527" w:rsidRDefault="001A7527" w:rsidP="001A7527">
      <w:pPr>
        <w:pStyle w:val="ListParagraph"/>
        <w:numPr>
          <w:ilvl w:val="2"/>
          <w:numId w:val="2"/>
        </w:numPr>
      </w:pPr>
      <w:r>
        <w:t>[1] – Drive mode for the damper</w:t>
      </w:r>
    </w:p>
    <w:p w14:paraId="36FCED0D" w14:textId="77777777" w:rsidR="001A7527" w:rsidRDefault="001A7527" w:rsidP="001A7527">
      <w:pPr>
        <w:pStyle w:val="ListParagraph"/>
        <w:numPr>
          <w:ilvl w:val="3"/>
          <w:numId w:val="2"/>
        </w:numPr>
      </w:pPr>
      <w:r>
        <w:t>0 = Forward</w:t>
      </w:r>
    </w:p>
    <w:p w14:paraId="201ECCFD" w14:textId="77777777" w:rsidR="001A7527" w:rsidRDefault="001A7527" w:rsidP="001A7527">
      <w:pPr>
        <w:pStyle w:val="ListParagraph"/>
        <w:numPr>
          <w:ilvl w:val="3"/>
          <w:numId w:val="2"/>
        </w:numPr>
      </w:pPr>
      <w:r>
        <w:t>1 = Reverse</w:t>
      </w:r>
    </w:p>
    <w:p w14:paraId="58AAC167" w14:textId="77777777" w:rsidR="001A7527" w:rsidRDefault="001A7527" w:rsidP="001A7527">
      <w:pPr>
        <w:pStyle w:val="ListParagraph"/>
        <w:numPr>
          <w:ilvl w:val="3"/>
          <w:numId w:val="2"/>
        </w:numPr>
      </w:pPr>
      <w:r>
        <w:t>2 = Brake</w:t>
      </w:r>
    </w:p>
    <w:p w14:paraId="29CA6ECD" w14:textId="77777777" w:rsidR="001D550D" w:rsidRDefault="001A7527" w:rsidP="001A7527">
      <w:pPr>
        <w:pStyle w:val="ListParagraph"/>
        <w:numPr>
          <w:ilvl w:val="3"/>
          <w:numId w:val="2"/>
        </w:numPr>
      </w:pPr>
      <w:r>
        <w:t>3 = Idle</w:t>
      </w:r>
      <w:r w:rsidR="001D550D">
        <w:t xml:space="preserve"> </w:t>
      </w:r>
    </w:p>
    <w:p w14:paraId="560974E7" w14:textId="77777777" w:rsidR="001D550D" w:rsidRDefault="001D550D" w:rsidP="001D550D">
      <w:pPr>
        <w:pStyle w:val="ListParagraph"/>
        <w:numPr>
          <w:ilvl w:val="1"/>
          <w:numId w:val="2"/>
        </w:numPr>
      </w:pPr>
      <w:r w:rsidRPr="00393963">
        <w:t>Response:</w:t>
      </w:r>
      <w:r>
        <w:t xml:space="preserve"> NA</w:t>
      </w:r>
    </w:p>
    <w:p w14:paraId="43D6B83B" w14:textId="77777777" w:rsidR="001A7527" w:rsidRDefault="001A7527" w:rsidP="001A7527">
      <w:pPr>
        <w:pStyle w:val="ListParagraph"/>
        <w:numPr>
          <w:ilvl w:val="0"/>
          <w:numId w:val="2"/>
        </w:numPr>
      </w:pPr>
      <w:r>
        <w:t>FCT Valve Pin Control Command</w:t>
      </w:r>
    </w:p>
    <w:p w14:paraId="1F668202" w14:textId="77777777" w:rsidR="001A7527" w:rsidRDefault="001A7527" w:rsidP="001A7527">
      <w:pPr>
        <w:pStyle w:val="ListParagraph"/>
        <w:numPr>
          <w:ilvl w:val="1"/>
          <w:numId w:val="2"/>
        </w:numPr>
      </w:pPr>
      <w:r>
        <w:t>Purpose:  Applicable only in the factory test mode – this command is used to control the state of individual 5 pins involved in the valve interface.</w:t>
      </w:r>
    </w:p>
    <w:p w14:paraId="3A9640A6" w14:textId="77777777" w:rsidR="001A7527" w:rsidRDefault="001A7527" w:rsidP="001A7527">
      <w:pPr>
        <w:pStyle w:val="ListParagraph"/>
        <w:numPr>
          <w:ilvl w:val="1"/>
          <w:numId w:val="2"/>
        </w:numPr>
      </w:pPr>
      <w:r>
        <w:t>Command: 0xCD</w:t>
      </w:r>
    </w:p>
    <w:p w14:paraId="313AE371" w14:textId="77777777" w:rsidR="001A7527" w:rsidRDefault="001A7527" w:rsidP="001A7527">
      <w:pPr>
        <w:pStyle w:val="ListParagraph"/>
        <w:numPr>
          <w:ilvl w:val="1"/>
          <w:numId w:val="2"/>
        </w:numPr>
      </w:pPr>
      <w:r>
        <w:lastRenderedPageBreak/>
        <w:t xml:space="preserve">Data sent with command (beyond source address and command):  1 bytes to specify position way to drive the valve control pins </w:t>
      </w:r>
    </w:p>
    <w:p w14:paraId="3B34364D" w14:textId="77777777" w:rsidR="001A7527" w:rsidRDefault="001A7527" w:rsidP="001A7527">
      <w:pPr>
        <w:pStyle w:val="ListParagraph"/>
        <w:numPr>
          <w:ilvl w:val="2"/>
          <w:numId w:val="2"/>
        </w:numPr>
      </w:pPr>
      <w:r>
        <w:t xml:space="preserve">[0] – first </w:t>
      </w:r>
      <w:r w:rsidR="00865747">
        <w:t>6</w:t>
      </w:r>
      <w:r>
        <w:t xml:space="preserve"> bits are used to output to the valve control pins. </w:t>
      </w:r>
    </w:p>
    <w:p w14:paraId="5D13F00D" w14:textId="77777777" w:rsidR="001A7527" w:rsidRDefault="001A7527" w:rsidP="001A7527">
      <w:pPr>
        <w:pStyle w:val="ListParagraph"/>
        <w:numPr>
          <w:ilvl w:val="1"/>
          <w:numId w:val="2"/>
        </w:numPr>
      </w:pPr>
      <w:r w:rsidRPr="00393963">
        <w:t>Response:</w:t>
      </w:r>
      <w:r>
        <w:t xml:space="preserve"> NA</w:t>
      </w:r>
    </w:p>
    <w:p w14:paraId="60ED18E2" w14:textId="77777777" w:rsidR="00A42340" w:rsidRDefault="00A42340" w:rsidP="00A42340">
      <w:pPr>
        <w:pStyle w:val="ListParagraph"/>
        <w:numPr>
          <w:ilvl w:val="0"/>
          <w:numId w:val="2"/>
        </w:numPr>
      </w:pPr>
      <w:r>
        <w:t>Door Board DC Load Control Command</w:t>
      </w:r>
    </w:p>
    <w:p w14:paraId="02E0811A" w14:textId="3CBEF6BF" w:rsidR="00A42340" w:rsidRDefault="00A42340" w:rsidP="00A42340">
      <w:pPr>
        <w:pStyle w:val="ListParagraph"/>
        <w:numPr>
          <w:ilvl w:val="1"/>
          <w:numId w:val="2"/>
        </w:numPr>
      </w:pPr>
      <w:r>
        <w:t xml:space="preserve">Purpose:  Applicable only in the </w:t>
      </w:r>
      <w:r w:rsidR="009C18FE">
        <w:t>Native M</w:t>
      </w:r>
      <w:r>
        <w:t>ode – this command is sent to the Door board (address 0x03) and is used to control the state of some DC loads that are controlled via PWM.</w:t>
      </w:r>
    </w:p>
    <w:p w14:paraId="79C5849B" w14:textId="77777777" w:rsidR="00A42340" w:rsidRDefault="00A42340" w:rsidP="00A42340">
      <w:pPr>
        <w:pStyle w:val="ListParagraph"/>
        <w:numPr>
          <w:ilvl w:val="1"/>
          <w:numId w:val="2"/>
        </w:numPr>
      </w:pPr>
      <w:r>
        <w:t>Command: 0xCE</w:t>
      </w:r>
    </w:p>
    <w:p w14:paraId="297D1710" w14:textId="77777777" w:rsidR="00A42340" w:rsidRDefault="00A42340" w:rsidP="00A42340">
      <w:pPr>
        <w:pStyle w:val="ListParagraph"/>
        <w:numPr>
          <w:ilvl w:val="1"/>
          <w:numId w:val="2"/>
        </w:numPr>
      </w:pPr>
      <w:r>
        <w:t xml:space="preserve">Data sent with command (beyond source address and command):  2 bytes to specify the load to control and the Duty cycle. </w:t>
      </w:r>
    </w:p>
    <w:p w14:paraId="3EEA88D2" w14:textId="77777777" w:rsidR="00A42340" w:rsidRDefault="00A42340" w:rsidP="00A42340">
      <w:pPr>
        <w:pStyle w:val="ListParagraph"/>
        <w:numPr>
          <w:ilvl w:val="2"/>
          <w:numId w:val="2"/>
        </w:numPr>
      </w:pPr>
      <w:r>
        <w:t>[0] – Load to control</w:t>
      </w:r>
    </w:p>
    <w:p w14:paraId="468FA91F" w14:textId="77777777" w:rsidR="00A42340" w:rsidRDefault="00A42340" w:rsidP="00A42340">
      <w:pPr>
        <w:pStyle w:val="ListParagraph"/>
        <w:numPr>
          <w:ilvl w:val="3"/>
          <w:numId w:val="2"/>
        </w:numPr>
      </w:pPr>
      <w:r>
        <w:t>0 = Fill Tube Heater %DC</w:t>
      </w:r>
    </w:p>
    <w:p w14:paraId="1057D305" w14:textId="77777777" w:rsidR="00A42340" w:rsidRDefault="00A42340" w:rsidP="00A42340">
      <w:pPr>
        <w:pStyle w:val="ListParagraph"/>
        <w:numPr>
          <w:ilvl w:val="3"/>
          <w:numId w:val="2"/>
        </w:numPr>
      </w:pPr>
      <w:r>
        <w:t>1 = Recess Heater %DC</w:t>
      </w:r>
    </w:p>
    <w:p w14:paraId="1447289B" w14:textId="51514210" w:rsidR="00A42340" w:rsidRDefault="00A42340" w:rsidP="00A42340">
      <w:pPr>
        <w:pStyle w:val="ListParagraph"/>
        <w:numPr>
          <w:ilvl w:val="3"/>
          <w:numId w:val="2"/>
        </w:numPr>
      </w:pPr>
      <w:r>
        <w:t>2 = Vert</w:t>
      </w:r>
      <w:r w:rsidR="009C18FE">
        <w:t>ical</w:t>
      </w:r>
      <w:r>
        <w:t xml:space="preserve"> Mullion Heater %DC </w:t>
      </w:r>
    </w:p>
    <w:p w14:paraId="08ED8838" w14:textId="77777777" w:rsidR="00A42340" w:rsidRDefault="00A42340" w:rsidP="00A42340">
      <w:pPr>
        <w:pStyle w:val="ListParagraph"/>
        <w:numPr>
          <w:ilvl w:val="3"/>
          <w:numId w:val="2"/>
        </w:numPr>
      </w:pPr>
      <w:r>
        <w:t>3 = Max FZ Light %DC</w:t>
      </w:r>
    </w:p>
    <w:p w14:paraId="1B8F91E1" w14:textId="77777777" w:rsidR="00A42340" w:rsidRDefault="00A42340" w:rsidP="00A42340">
      <w:pPr>
        <w:pStyle w:val="ListParagraph"/>
        <w:numPr>
          <w:ilvl w:val="3"/>
          <w:numId w:val="2"/>
        </w:numPr>
      </w:pPr>
      <w:r>
        <w:t>4 = Hot Water LED %DC</w:t>
      </w:r>
    </w:p>
    <w:p w14:paraId="6DDC2DCA" w14:textId="77777777" w:rsidR="00A42340" w:rsidRDefault="00A42340" w:rsidP="00A42340">
      <w:pPr>
        <w:pStyle w:val="ListParagraph"/>
        <w:numPr>
          <w:ilvl w:val="3"/>
          <w:numId w:val="2"/>
        </w:numPr>
      </w:pPr>
      <w:r>
        <w:t>5 = Door Board Heater %DC</w:t>
      </w:r>
    </w:p>
    <w:p w14:paraId="32D5A268" w14:textId="77777777" w:rsidR="00A42340" w:rsidRDefault="00A42340" w:rsidP="00A42340">
      <w:pPr>
        <w:pStyle w:val="ListParagraph"/>
        <w:numPr>
          <w:ilvl w:val="3"/>
          <w:numId w:val="2"/>
        </w:numPr>
      </w:pPr>
      <w:r>
        <w:t>6 = Ice Box Gasket Heater %DC</w:t>
      </w:r>
    </w:p>
    <w:p w14:paraId="48C44BB8" w14:textId="77777777" w:rsidR="00A42340" w:rsidRDefault="00A42340" w:rsidP="00A42340">
      <w:pPr>
        <w:pStyle w:val="ListParagraph"/>
        <w:numPr>
          <w:ilvl w:val="3"/>
          <w:numId w:val="2"/>
        </w:numPr>
      </w:pPr>
      <w:r>
        <w:t>7 = FZ Light PWM Control</w:t>
      </w:r>
    </w:p>
    <w:p w14:paraId="2D99A6D0" w14:textId="77777777" w:rsidR="00A42340" w:rsidRDefault="00A42340" w:rsidP="00A42340">
      <w:pPr>
        <w:pStyle w:val="ListParagraph"/>
        <w:numPr>
          <w:ilvl w:val="2"/>
          <w:numId w:val="2"/>
        </w:numPr>
      </w:pPr>
      <w:r>
        <w:t xml:space="preserve">[1] – Duty Cycle 0 – 100 % </w:t>
      </w:r>
    </w:p>
    <w:p w14:paraId="7AA152A6" w14:textId="77777777" w:rsidR="00A42340" w:rsidRDefault="00A42340" w:rsidP="00A42340">
      <w:pPr>
        <w:pStyle w:val="ListParagraph"/>
        <w:numPr>
          <w:ilvl w:val="1"/>
          <w:numId w:val="2"/>
        </w:numPr>
      </w:pPr>
      <w:r w:rsidRPr="00393963">
        <w:t>Response:</w:t>
      </w:r>
      <w:r>
        <w:t xml:space="preserve"> NA</w:t>
      </w:r>
    </w:p>
    <w:p w14:paraId="19ECA963" w14:textId="77777777" w:rsidR="00B20BE4" w:rsidRDefault="00FA4ED8" w:rsidP="00B20BE4">
      <w:pPr>
        <w:pStyle w:val="ListParagraph"/>
        <w:numPr>
          <w:ilvl w:val="0"/>
          <w:numId w:val="2"/>
        </w:numPr>
      </w:pPr>
      <w:r>
        <w:t>Light Control Command</w:t>
      </w:r>
    </w:p>
    <w:p w14:paraId="272AF0D7" w14:textId="77777777" w:rsidR="00B20BE4" w:rsidRDefault="00B20BE4" w:rsidP="00B20BE4">
      <w:pPr>
        <w:pStyle w:val="ListParagraph"/>
        <w:numPr>
          <w:ilvl w:val="1"/>
          <w:numId w:val="2"/>
        </w:numPr>
      </w:pPr>
      <w:r>
        <w:t xml:space="preserve">Purpose: </w:t>
      </w:r>
      <w:r w:rsidR="00FA4ED8">
        <w:t>Command to control the state of lights within the cabinet.</w:t>
      </w:r>
      <w:r w:rsidR="005247AE">
        <w:t xml:space="preserve">  This command is sent to the Door board for the FZ lights.</w:t>
      </w:r>
      <w:r w:rsidR="006B7465">
        <w:t xml:space="preserve">  </w:t>
      </w:r>
    </w:p>
    <w:p w14:paraId="35663296" w14:textId="77777777" w:rsidR="00B20BE4" w:rsidRDefault="00FA4ED8" w:rsidP="00B20BE4">
      <w:pPr>
        <w:pStyle w:val="ListParagraph"/>
        <w:numPr>
          <w:ilvl w:val="1"/>
          <w:numId w:val="2"/>
        </w:numPr>
      </w:pPr>
      <w:r>
        <w:t>Command: 0xD1</w:t>
      </w:r>
    </w:p>
    <w:p w14:paraId="2CAF6D19" w14:textId="77777777" w:rsidR="00FA4ED8" w:rsidRDefault="00B20BE4" w:rsidP="00B20BE4">
      <w:pPr>
        <w:pStyle w:val="ListParagraph"/>
        <w:numPr>
          <w:ilvl w:val="1"/>
          <w:numId w:val="2"/>
        </w:numPr>
      </w:pPr>
      <w:r>
        <w:t xml:space="preserve">Data sent with command (beyond source address and command):  </w:t>
      </w:r>
      <w:r w:rsidR="00FA4ED8">
        <w:t>2 bytes to specifying which light to control and the state.</w:t>
      </w:r>
    </w:p>
    <w:p w14:paraId="60F9324B" w14:textId="77777777" w:rsidR="00FA4ED8" w:rsidRDefault="00FA4ED8" w:rsidP="00FA4ED8">
      <w:pPr>
        <w:pStyle w:val="ListParagraph"/>
        <w:numPr>
          <w:ilvl w:val="2"/>
          <w:numId w:val="2"/>
        </w:numPr>
      </w:pPr>
      <w:r>
        <w:t>[0] – Light to control where:</w:t>
      </w:r>
    </w:p>
    <w:p w14:paraId="530B5BC2" w14:textId="77777777" w:rsidR="00FA4ED8" w:rsidRDefault="00FA4ED8" w:rsidP="00FA4ED8">
      <w:pPr>
        <w:pStyle w:val="ListParagraph"/>
        <w:numPr>
          <w:ilvl w:val="3"/>
          <w:numId w:val="2"/>
        </w:numPr>
      </w:pPr>
      <w:r>
        <w:t>0 = FF Lights</w:t>
      </w:r>
    </w:p>
    <w:p w14:paraId="75CC0C9F" w14:textId="77777777" w:rsidR="00FA4ED8" w:rsidRDefault="00FA4ED8" w:rsidP="00FA4ED8">
      <w:pPr>
        <w:pStyle w:val="ListParagraph"/>
        <w:numPr>
          <w:ilvl w:val="3"/>
          <w:numId w:val="2"/>
        </w:numPr>
      </w:pPr>
      <w:r>
        <w:t>1 = FZ lights</w:t>
      </w:r>
    </w:p>
    <w:p w14:paraId="300D263A" w14:textId="77777777" w:rsidR="00FA4ED8" w:rsidRDefault="00FA4ED8" w:rsidP="00FA4ED8">
      <w:pPr>
        <w:pStyle w:val="ListParagraph"/>
        <w:numPr>
          <w:ilvl w:val="3"/>
          <w:numId w:val="2"/>
        </w:numPr>
      </w:pPr>
      <w:r>
        <w:t>2 = Deli Pan Lights</w:t>
      </w:r>
    </w:p>
    <w:p w14:paraId="0380394B" w14:textId="77777777" w:rsidR="00B20BE4" w:rsidRDefault="00FA4ED8" w:rsidP="00FA4ED8">
      <w:pPr>
        <w:pStyle w:val="ListParagraph"/>
        <w:numPr>
          <w:ilvl w:val="3"/>
          <w:numId w:val="2"/>
        </w:numPr>
      </w:pPr>
      <w:r>
        <w:t>3 = Recess Lights</w:t>
      </w:r>
      <w:r w:rsidR="00B20BE4">
        <w:t xml:space="preserve"> </w:t>
      </w:r>
    </w:p>
    <w:p w14:paraId="6922AAE4" w14:textId="77777777" w:rsidR="00FA4ED8" w:rsidRDefault="00FA4ED8" w:rsidP="00FA4ED8">
      <w:pPr>
        <w:pStyle w:val="ListParagraph"/>
        <w:numPr>
          <w:ilvl w:val="2"/>
          <w:numId w:val="2"/>
        </w:numPr>
      </w:pPr>
      <w:r>
        <w:t>[1] = Requested state On/Off  (1/0)</w:t>
      </w:r>
    </w:p>
    <w:p w14:paraId="7202D2F4" w14:textId="77777777" w:rsidR="00B20BE4" w:rsidRDefault="00B20BE4" w:rsidP="00B20BE4">
      <w:pPr>
        <w:pStyle w:val="ListParagraph"/>
        <w:numPr>
          <w:ilvl w:val="1"/>
          <w:numId w:val="2"/>
        </w:numPr>
      </w:pPr>
      <w:r w:rsidRPr="00393963">
        <w:t>Response:</w:t>
      </w:r>
      <w:r>
        <w:t xml:space="preserve"> NA</w:t>
      </w:r>
    </w:p>
    <w:p w14:paraId="7163CA95" w14:textId="77777777" w:rsidR="00E63BBB" w:rsidRDefault="00C52C45" w:rsidP="00E63BBB">
      <w:pPr>
        <w:pStyle w:val="ListParagraph"/>
        <w:numPr>
          <w:ilvl w:val="0"/>
          <w:numId w:val="2"/>
        </w:numPr>
      </w:pPr>
      <w:r>
        <w:t>Deli Pan Light Color</w:t>
      </w:r>
    </w:p>
    <w:p w14:paraId="1C5F9E5B" w14:textId="0B9A401D" w:rsidR="00E63BBB" w:rsidRDefault="00E63BBB" w:rsidP="00E63BBB">
      <w:pPr>
        <w:pStyle w:val="ListParagraph"/>
        <w:numPr>
          <w:ilvl w:val="1"/>
          <w:numId w:val="2"/>
        </w:numPr>
      </w:pPr>
      <w:r>
        <w:t xml:space="preserve">Purpose: Command </w:t>
      </w:r>
      <w:r w:rsidR="00C52C45">
        <w:t xml:space="preserve">sent to the deli pan board during </w:t>
      </w:r>
      <w:r w:rsidR="00E2669C">
        <w:t>Native Mode</w:t>
      </w:r>
      <w:r w:rsidR="00C52C45">
        <w:t xml:space="preserve"> that is used to control the color of the LED indicators</w:t>
      </w:r>
    </w:p>
    <w:p w14:paraId="1B4AD603" w14:textId="77777777" w:rsidR="00E63BBB" w:rsidRDefault="00C52C45" w:rsidP="00E63BBB">
      <w:pPr>
        <w:pStyle w:val="ListParagraph"/>
        <w:numPr>
          <w:ilvl w:val="1"/>
          <w:numId w:val="2"/>
        </w:numPr>
      </w:pPr>
      <w:r>
        <w:t>Command: 0xD2</w:t>
      </w:r>
    </w:p>
    <w:p w14:paraId="2100F979" w14:textId="77777777" w:rsidR="00E63BBB" w:rsidRDefault="00E63BBB" w:rsidP="00E63BBB">
      <w:pPr>
        <w:pStyle w:val="ListParagraph"/>
        <w:numPr>
          <w:ilvl w:val="1"/>
          <w:numId w:val="2"/>
        </w:numPr>
      </w:pPr>
      <w:r>
        <w:t xml:space="preserve">Data sent with command (beyond source address and command):  </w:t>
      </w:r>
      <w:r w:rsidR="00C52C45">
        <w:t xml:space="preserve">4 </w:t>
      </w:r>
      <w:r>
        <w:t xml:space="preserve">bytes </w:t>
      </w:r>
      <w:r w:rsidR="00C52C45">
        <w:t>dictating the color to be displayed as follows:</w:t>
      </w:r>
    </w:p>
    <w:p w14:paraId="3D6F5C44" w14:textId="77777777" w:rsidR="00C52C45" w:rsidRDefault="00E63BBB" w:rsidP="00C52C45">
      <w:pPr>
        <w:pStyle w:val="ListParagraph"/>
        <w:numPr>
          <w:ilvl w:val="2"/>
          <w:numId w:val="2"/>
        </w:numPr>
      </w:pPr>
      <w:r>
        <w:t xml:space="preserve">[0] – </w:t>
      </w:r>
      <w:r w:rsidR="00C52C45">
        <w:t>Red percentage 0 -100%</w:t>
      </w:r>
    </w:p>
    <w:p w14:paraId="74337737" w14:textId="77777777" w:rsidR="00C52C45" w:rsidRDefault="00C52C45" w:rsidP="00C52C45">
      <w:pPr>
        <w:pStyle w:val="ListParagraph"/>
        <w:numPr>
          <w:ilvl w:val="2"/>
          <w:numId w:val="2"/>
        </w:numPr>
      </w:pPr>
      <w:r>
        <w:lastRenderedPageBreak/>
        <w:t>[1] – Green percentage 0 -100%</w:t>
      </w:r>
    </w:p>
    <w:p w14:paraId="75716300" w14:textId="77777777" w:rsidR="00C52C45" w:rsidRDefault="00C52C45" w:rsidP="00C52C45">
      <w:pPr>
        <w:pStyle w:val="ListParagraph"/>
        <w:numPr>
          <w:ilvl w:val="2"/>
          <w:numId w:val="2"/>
        </w:numPr>
      </w:pPr>
      <w:r>
        <w:t>[2] – Blue percentage 0 -100%</w:t>
      </w:r>
    </w:p>
    <w:p w14:paraId="19EFF81B" w14:textId="77777777" w:rsidR="00C52C45" w:rsidRDefault="00C52C45" w:rsidP="00C52C45">
      <w:pPr>
        <w:pStyle w:val="ListParagraph"/>
        <w:numPr>
          <w:ilvl w:val="2"/>
          <w:numId w:val="2"/>
        </w:numPr>
      </w:pPr>
      <w:r>
        <w:t>[3] – White percentage 0 -100%</w:t>
      </w:r>
    </w:p>
    <w:p w14:paraId="260DD616" w14:textId="77777777" w:rsidR="00E63BBB" w:rsidRDefault="00E63BBB" w:rsidP="00E63BBB">
      <w:pPr>
        <w:pStyle w:val="ListParagraph"/>
        <w:numPr>
          <w:ilvl w:val="1"/>
          <w:numId w:val="2"/>
        </w:numPr>
      </w:pPr>
      <w:r w:rsidRPr="00393963">
        <w:t>Response:</w:t>
      </w:r>
      <w:r>
        <w:t xml:space="preserve"> NA</w:t>
      </w:r>
    </w:p>
    <w:p w14:paraId="7BDADF42" w14:textId="77777777" w:rsidR="009B31A7" w:rsidRDefault="009B31A7" w:rsidP="009B31A7">
      <w:pPr>
        <w:pStyle w:val="ListParagraph"/>
        <w:numPr>
          <w:ilvl w:val="0"/>
          <w:numId w:val="2"/>
        </w:numPr>
      </w:pPr>
      <w:r>
        <w:t>Query Door Alarm State</w:t>
      </w:r>
    </w:p>
    <w:p w14:paraId="16B3DBF1" w14:textId="77777777" w:rsidR="009B31A7" w:rsidRDefault="009B31A7" w:rsidP="009B31A7">
      <w:pPr>
        <w:pStyle w:val="ListParagraph"/>
        <w:numPr>
          <w:ilvl w:val="1"/>
          <w:numId w:val="2"/>
        </w:numPr>
      </w:pPr>
      <w:r>
        <w:t xml:space="preserve">Purpose: Command sent to the </w:t>
      </w:r>
      <w:r w:rsidR="00953413">
        <w:t>Dispenser Board</w:t>
      </w:r>
      <w:r>
        <w:t xml:space="preserve"> (address 0x02) </w:t>
      </w:r>
      <w:r w:rsidR="00953413">
        <w:t>to get status of door alarms.</w:t>
      </w:r>
    </w:p>
    <w:p w14:paraId="0D0974DC" w14:textId="77777777" w:rsidR="009B31A7" w:rsidRDefault="00953413" w:rsidP="009B31A7">
      <w:pPr>
        <w:pStyle w:val="ListParagraph"/>
        <w:numPr>
          <w:ilvl w:val="1"/>
          <w:numId w:val="2"/>
        </w:numPr>
      </w:pPr>
      <w:r>
        <w:t>Command: 0xD3</w:t>
      </w:r>
    </w:p>
    <w:p w14:paraId="3ED4DA43" w14:textId="77777777" w:rsidR="009B31A7" w:rsidRDefault="009B31A7" w:rsidP="00953413">
      <w:pPr>
        <w:pStyle w:val="ListParagraph"/>
        <w:numPr>
          <w:ilvl w:val="1"/>
          <w:numId w:val="2"/>
        </w:numPr>
      </w:pPr>
      <w:r>
        <w:t xml:space="preserve">Data sent with command (beyond source address and command):  </w:t>
      </w:r>
      <w:r w:rsidR="00953413">
        <w:t>NA</w:t>
      </w:r>
    </w:p>
    <w:p w14:paraId="06C61AFA" w14:textId="77777777" w:rsidR="009B31A7" w:rsidRDefault="009B31A7" w:rsidP="009B31A7">
      <w:pPr>
        <w:pStyle w:val="ListParagraph"/>
        <w:numPr>
          <w:ilvl w:val="1"/>
          <w:numId w:val="2"/>
        </w:numPr>
      </w:pPr>
      <w:r w:rsidRPr="00393963">
        <w:t>Response:</w:t>
      </w:r>
      <w:r>
        <w:t xml:space="preserve"> </w:t>
      </w:r>
      <w:r w:rsidR="00953413">
        <w:t>Single byte response as follows where</w:t>
      </w:r>
    </w:p>
    <w:p w14:paraId="7905AC1A" w14:textId="77777777" w:rsidR="00953413" w:rsidRDefault="00953413" w:rsidP="00953413">
      <w:pPr>
        <w:pStyle w:val="ListParagraph"/>
        <w:numPr>
          <w:ilvl w:val="2"/>
          <w:numId w:val="2"/>
        </w:numPr>
      </w:pPr>
      <w:r>
        <w:t>0 - Disabled</w:t>
      </w:r>
    </w:p>
    <w:p w14:paraId="69A865FE" w14:textId="77777777" w:rsidR="00953413" w:rsidRDefault="00953413" w:rsidP="00953413">
      <w:pPr>
        <w:pStyle w:val="ListParagraph"/>
        <w:numPr>
          <w:ilvl w:val="2"/>
          <w:numId w:val="2"/>
        </w:numPr>
      </w:pPr>
      <w:r>
        <w:t>1 - Enabled, Inactive (i.e.: Door Closed but feature enabled)</w:t>
      </w:r>
    </w:p>
    <w:p w14:paraId="7C5DA78C" w14:textId="77777777" w:rsidR="00953413" w:rsidRDefault="00953413" w:rsidP="00953413">
      <w:pPr>
        <w:pStyle w:val="ListParagraph"/>
        <w:numPr>
          <w:ilvl w:val="2"/>
          <w:numId w:val="2"/>
        </w:numPr>
      </w:pPr>
      <w:r>
        <w:t>2 - Enabled, Counting (i.e.: Door Open but alarm not going off yet)</w:t>
      </w:r>
    </w:p>
    <w:p w14:paraId="2FF1A3BD" w14:textId="77777777" w:rsidR="00953413" w:rsidRDefault="00953413" w:rsidP="00953413">
      <w:pPr>
        <w:pStyle w:val="ListParagraph"/>
        <w:numPr>
          <w:ilvl w:val="2"/>
          <w:numId w:val="2"/>
        </w:numPr>
      </w:pPr>
      <w:r>
        <w:t>3 - Enabled, Sounding (i.e.:  Alarm is going off)</w:t>
      </w:r>
    </w:p>
    <w:p w14:paraId="6423697E" w14:textId="77777777" w:rsidR="00B54584" w:rsidRDefault="00B54584" w:rsidP="00B54584">
      <w:pPr>
        <w:pStyle w:val="ListParagraph"/>
        <w:numPr>
          <w:ilvl w:val="0"/>
          <w:numId w:val="2"/>
        </w:numPr>
        <w:autoSpaceDE w:val="0"/>
        <w:autoSpaceDN w:val="0"/>
        <w:adjustRightInd w:val="0"/>
        <w:spacing w:after="0" w:line="240" w:lineRule="auto"/>
      </w:pPr>
      <w:r>
        <w:t>ERD Query</w:t>
      </w:r>
    </w:p>
    <w:p w14:paraId="3D92ECD4" w14:textId="77777777" w:rsidR="00B54584" w:rsidRDefault="00B54584" w:rsidP="00B54584">
      <w:pPr>
        <w:pStyle w:val="ListParagraph"/>
        <w:numPr>
          <w:ilvl w:val="1"/>
          <w:numId w:val="2"/>
        </w:numPr>
      </w:pPr>
      <w:r w:rsidRPr="00393963">
        <w:t>Purpose:</w:t>
      </w:r>
      <w:r>
        <w:t xml:space="preserve"> Query for Entity Reference Designator</w:t>
      </w:r>
      <w:r w:rsidR="00FB2D10">
        <w:t xml:space="preserve"> (ERD)</w:t>
      </w:r>
      <w:r>
        <w:t xml:space="preserve"> Data.  This command is similar to a read.  Requestor can ask for the data associated with 1 or more ERDs.</w:t>
      </w:r>
    </w:p>
    <w:p w14:paraId="489443A0" w14:textId="77777777" w:rsidR="00B54584" w:rsidRDefault="00B54584" w:rsidP="00B54584">
      <w:pPr>
        <w:pStyle w:val="ListParagraph"/>
        <w:numPr>
          <w:ilvl w:val="1"/>
          <w:numId w:val="2"/>
        </w:numPr>
      </w:pPr>
      <w:r w:rsidRPr="00393963">
        <w:t>Command:</w:t>
      </w:r>
      <w:r>
        <w:t xml:space="preserve">  0xF0</w:t>
      </w:r>
    </w:p>
    <w:p w14:paraId="7AF33D51" w14:textId="77777777" w:rsidR="00B54584" w:rsidRDefault="00B54584" w:rsidP="00B54584">
      <w:pPr>
        <w:pStyle w:val="ListParagraph"/>
        <w:numPr>
          <w:ilvl w:val="1"/>
          <w:numId w:val="2"/>
        </w:numPr>
      </w:pPr>
      <w:r>
        <w:t>Data sent with command (beyond source address and command):  data that clarifies which ERDs are being queried.</w:t>
      </w:r>
    </w:p>
    <w:p w14:paraId="608457B7" w14:textId="77777777" w:rsidR="00B54584" w:rsidRDefault="00B54584" w:rsidP="00B54584">
      <w:pPr>
        <w:pStyle w:val="ListParagraph"/>
        <w:numPr>
          <w:ilvl w:val="2"/>
          <w:numId w:val="2"/>
        </w:numPr>
      </w:pPr>
      <w:r>
        <w:t>N - 1 byte representing the number of ERDs being requested</w:t>
      </w:r>
    </w:p>
    <w:p w14:paraId="5025FB18" w14:textId="77777777" w:rsidR="00B54584" w:rsidRDefault="00B54584" w:rsidP="00B54584">
      <w:pPr>
        <w:pStyle w:val="ListParagraph"/>
        <w:numPr>
          <w:ilvl w:val="2"/>
          <w:numId w:val="2"/>
        </w:numPr>
      </w:pPr>
      <w:r>
        <w:t xml:space="preserve">N - 16- bit in big endian format that define the ERDs being requested.  </w:t>
      </w:r>
    </w:p>
    <w:p w14:paraId="5C1EABF9" w14:textId="77777777" w:rsidR="00B54584" w:rsidRPr="00F8347A" w:rsidRDefault="00B54584" w:rsidP="00B54584">
      <w:pPr>
        <w:pStyle w:val="ListParagraph"/>
        <w:numPr>
          <w:ilvl w:val="1"/>
          <w:numId w:val="2"/>
        </w:numPr>
      </w:pPr>
      <w:r w:rsidRPr="00393963">
        <w:t>Response:</w:t>
      </w:r>
      <w:r>
        <w:t xml:space="preserve">  The ERDs that were requested are returned assuming they fit in a transmittable data packet.  The return format after the command and how many ERDs is noted is an array of ERDs and their associated data.</w:t>
      </w:r>
    </w:p>
    <w:p w14:paraId="1FB84AA6" w14:textId="77777777" w:rsidR="00B54584" w:rsidRDefault="00B54584" w:rsidP="00B54584">
      <w:pPr>
        <w:pStyle w:val="ListParagraph"/>
        <w:numPr>
          <w:ilvl w:val="1"/>
          <w:numId w:val="2"/>
        </w:numPr>
      </w:pPr>
      <w:r w:rsidRPr="00393963">
        <w:t>Example Command</w:t>
      </w:r>
      <w:r>
        <w:t>:   Example is a request for the Model number ERD.</w:t>
      </w:r>
    </w:p>
    <w:p w14:paraId="7C1477F3" w14:textId="77777777" w:rsidR="00B54584" w:rsidRPr="00F8347A" w:rsidRDefault="00B54584" w:rsidP="00B54584">
      <w:pPr>
        <w:pStyle w:val="ListParagraph"/>
        <w:numPr>
          <w:ilvl w:val="2"/>
          <w:numId w:val="2"/>
        </w:numPr>
      </w:pPr>
      <w:r>
        <w:t>[0x80, 0x</w:t>
      </w:r>
      <w:r w:rsidRPr="00D01DF6">
        <w:t xml:space="preserve"> </w:t>
      </w:r>
      <w:r>
        <w:t>F0,0x01 0x00,0x01</w:t>
      </w:r>
    </w:p>
    <w:p w14:paraId="384AA794" w14:textId="77777777" w:rsidR="00B54584" w:rsidRDefault="00B54584" w:rsidP="00B54584">
      <w:pPr>
        <w:pStyle w:val="ListParagraph"/>
        <w:numPr>
          <w:ilvl w:val="1"/>
          <w:numId w:val="2"/>
        </w:numPr>
      </w:pPr>
      <w:r w:rsidRPr="00393963">
        <w:t>Example Response</w:t>
      </w:r>
      <w:r>
        <w:t xml:space="preserve">:  Example is a request for the Model number ERD.  The format of the response is the number of ERDs included in the response followed by the array of </w:t>
      </w:r>
      <w:r w:rsidR="00D623FA">
        <w:t>ERD</w:t>
      </w:r>
      <w:r>
        <w:t xml:space="preserve"> data.   Each ERD entry includes the 16- bit ERD number (in this example 0x0001), followed by a byte indicating the size of the ERD data (32 bytes in this example), followed by the data (not shown).</w:t>
      </w:r>
    </w:p>
    <w:p w14:paraId="230BADD0" w14:textId="77777777" w:rsidR="00B54584" w:rsidRPr="00AE138F" w:rsidRDefault="00B54584" w:rsidP="00B54584">
      <w:pPr>
        <w:pStyle w:val="ListParagraph"/>
        <w:numPr>
          <w:ilvl w:val="2"/>
          <w:numId w:val="2"/>
        </w:numPr>
      </w:pPr>
      <w:r>
        <w:t>[0x80, 0xF0, 0x01, 0x00, 0x01, 0x20,…]</w:t>
      </w:r>
    </w:p>
    <w:p w14:paraId="1217BE43" w14:textId="77777777" w:rsidR="00B54584" w:rsidRDefault="00B54584" w:rsidP="00B54584">
      <w:pPr>
        <w:pStyle w:val="ListParagraph"/>
        <w:numPr>
          <w:ilvl w:val="0"/>
          <w:numId w:val="2"/>
        </w:numPr>
        <w:autoSpaceDE w:val="0"/>
        <w:autoSpaceDN w:val="0"/>
        <w:adjustRightInd w:val="0"/>
        <w:spacing w:after="0" w:line="240" w:lineRule="auto"/>
      </w:pPr>
      <w:r w:rsidRPr="00393963">
        <w:t xml:space="preserve">   </w:t>
      </w:r>
      <w:r>
        <w:t>ERD Write</w:t>
      </w:r>
    </w:p>
    <w:p w14:paraId="33EABE92" w14:textId="77777777" w:rsidR="00B54584" w:rsidRDefault="00B54584" w:rsidP="00B54584">
      <w:pPr>
        <w:pStyle w:val="ListParagraph"/>
        <w:numPr>
          <w:ilvl w:val="1"/>
          <w:numId w:val="2"/>
        </w:numPr>
      </w:pPr>
      <w:r w:rsidRPr="00393963">
        <w:t>Purpose:</w:t>
      </w:r>
      <w:r>
        <w:t xml:space="preserve">  Writing values to designated ERDs</w:t>
      </w:r>
    </w:p>
    <w:p w14:paraId="4F9DC3A6" w14:textId="77777777" w:rsidR="00B54584" w:rsidRDefault="00B54584" w:rsidP="00B54584">
      <w:pPr>
        <w:pStyle w:val="ListParagraph"/>
        <w:numPr>
          <w:ilvl w:val="1"/>
          <w:numId w:val="2"/>
        </w:numPr>
      </w:pPr>
      <w:r w:rsidRPr="00393963">
        <w:t>Command:</w:t>
      </w:r>
      <w:r>
        <w:t xml:space="preserve">  0xF1</w:t>
      </w:r>
    </w:p>
    <w:p w14:paraId="7267A49F" w14:textId="77777777" w:rsidR="00B54584" w:rsidRDefault="00B54584" w:rsidP="00B54584">
      <w:pPr>
        <w:pStyle w:val="ListParagraph"/>
        <w:numPr>
          <w:ilvl w:val="1"/>
          <w:numId w:val="2"/>
        </w:numPr>
      </w:pPr>
      <w:r>
        <w:t>Data sent with command (beyond source address and command):   N # of ERDs and N ERD structures (ERD #, size and data…).  Everything in big endian</w:t>
      </w:r>
    </w:p>
    <w:p w14:paraId="0D23687E" w14:textId="77777777" w:rsidR="00B54584" w:rsidRDefault="00B54584" w:rsidP="00B54584">
      <w:pPr>
        <w:pStyle w:val="ListParagraph"/>
        <w:numPr>
          <w:ilvl w:val="2"/>
          <w:numId w:val="2"/>
        </w:numPr>
      </w:pPr>
      <w:r>
        <w:t>N = 1  byte - # of ERDs that are being written</w:t>
      </w:r>
    </w:p>
    <w:p w14:paraId="226C5FA6" w14:textId="77777777" w:rsidR="00B54584" w:rsidRDefault="00B54584" w:rsidP="00B54584">
      <w:pPr>
        <w:pStyle w:val="ListParagraph"/>
        <w:numPr>
          <w:ilvl w:val="2"/>
          <w:numId w:val="2"/>
        </w:numPr>
      </w:pPr>
      <w:r>
        <w:t>N – ERD structures…</w:t>
      </w:r>
    </w:p>
    <w:p w14:paraId="329E2DC9" w14:textId="77777777" w:rsidR="00B54584" w:rsidRDefault="00B54584" w:rsidP="00B54584">
      <w:pPr>
        <w:pStyle w:val="ListParagraph"/>
        <w:numPr>
          <w:ilvl w:val="3"/>
          <w:numId w:val="2"/>
        </w:numPr>
      </w:pPr>
      <w:r>
        <w:t>16- bit related to the ERD to write</w:t>
      </w:r>
    </w:p>
    <w:p w14:paraId="794F409F" w14:textId="77777777" w:rsidR="00B54584" w:rsidRDefault="00B54584" w:rsidP="00B54584">
      <w:pPr>
        <w:pStyle w:val="ListParagraph"/>
        <w:numPr>
          <w:ilvl w:val="3"/>
          <w:numId w:val="2"/>
        </w:numPr>
      </w:pPr>
      <w:r>
        <w:t>Y - 8-bit – size of ERD to write</w:t>
      </w:r>
    </w:p>
    <w:p w14:paraId="706F1456" w14:textId="77777777" w:rsidR="00B54584" w:rsidRDefault="00B54584" w:rsidP="00B54584">
      <w:pPr>
        <w:pStyle w:val="ListParagraph"/>
        <w:numPr>
          <w:ilvl w:val="3"/>
          <w:numId w:val="2"/>
        </w:numPr>
      </w:pPr>
      <w:r>
        <w:lastRenderedPageBreak/>
        <w:t xml:space="preserve">Y – bytes Data to be written </w:t>
      </w:r>
    </w:p>
    <w:p w14:paraId="706C1BC1" w14:textId="77777777" w:rsidR="00B54584" w:rsidRDefault="00B54584" w:rsidP="00B54584">
      <w:pPr>
        <w:pStyle w:val="ListParagraph"/>
        <w:numPr>
          <w:ilvl w:val="1"/>
          <w:numId w:val="2"/>
        </w:numPr>
      </w:pPr>
      <w:r w:rsidRPr="00393963">
        <w:t>Response:</w:t>
      </w:r>
      <w:r>
        <w:t xml:space="preserve">  Return value includes a count of </w:t>
      </w:r>
      <w:r w:rsidR="00D623FA">
        <w:t xml:space="preserve">ERDs written and the list of </w:t>
      </w:r>
      <w:r>
        <w:t xml:space="preserve">ERDs </w:t>
      </w:r>
      <w:r w:rsidR="00D623FA">
        <w:t xml:space="preserve">that </w:t>
      </w:r>
      <w:r>
        <w:t>were</w:t>
      </w:r>
      <w:r w:rsidR="00D623FA">
        <w:t xml:space="preserve"> </w:t>
      </w:r>
      <w:r>
        <w:t xml:space="preserve">written.  </w:t>
      </w:r>
    </w:p>
    <w:p w14:paraId="7E71A655" w14:textId="77777777" w:rsidR="00B54584" w:rsidRDefault="00B54584" w:rsidP="00B54584">
      <w:pPr>
        <w:pStyle w:val="ListParagraph"/>
        <w:numPr>
          <w:ilvl w:val="2"/>
          <w:numId w:val="2"/>
        </w:numPr>
      </w:pPr>
      <w:r>
        <w:t>N = 8- bit that represents the count</w:t>
      </w:r>
    </w:p>
    <w:p w14:paraId="69070862" w14:textId="77777777" w:rsidR="00B54584" w:rsidRPr="00F8347A" w:rsidRDefault="00B54584" w:rsidP="00B54584">
      <w:pPr>
        <w:pStyle w:val="ListParagraph"/>
        <w:numPr>
          <w:ilvl w:val="2"/>
          <w:numId w:val="2"/>
        </w:numPr>
      </w:pPr>
      <w:r>
        <w:t>N – 16-bit ERD #s that confirm the ERD was written.</w:t>
      </w:r>
    </w:p>
    <w:p w14:paraId="4DD97B08" w14:textId="77777777" w:rsidR="00B54584" w:rsidRDefault="00B54584" w:rsidP="00B54584">
      <w:pPr>
        <w:pStyle w:val="ListParagraph"/>
        <w:numPr>
          <w:ilvl w:val="0"/>
          <w:numId w:val="2"/>
        </w:numPr>
        <w:autoSpaceDE w:val="0"/>
        <w:autoSpaceDN w:val="0"/>
        <w:adjustRightInd w:val="0"/>
        <w:spacing w:after="0" w:line="240" w:lineRule="auto"/>
      </w:pPr>
      <w:r>
        <w:t>ERD Subscribe</w:t>
      </w:r>
    </w:p>
    <w:p w14:paraId="2B51BD2C" w14:textId="77777777" w:rsidR="00B54584" w:rsidRDefault="00B54584" w:rsidP="00B54584">
      <w:pPr>
        <w:pStyle w:val="ListParagraph"/>
        <w:numPr>
          <w:ilvl w:val="1"/>
          <w:numId w:val="2"/>
        </w:numPr>
      </w:pPr>
      <w:r w:rsidRPr="00393963">
        <w:t>Purpose:</w:t>
      </w:r>
      <w:r>
        <w:t xml:space="preserve">  Gives ability for an entity to be alerted to the status of certain ERD’s either periodically or when the value changes.</w:t>
      </w:r>
    </w:p>
    <w:p w14:paraId="79D2FD99" w14:textId="77777777" w:rsidR="00B54584" w:rsidRDefault="00B54584" w:rsidP="00B54584">
      <w:pPr>
        <w:pStyle w:val="ListParagraph"/>
        <w:numPr>
          <w:ilvl w:val="1"/>
          <w:numId w:val="2"/>
        </w:numPr>
      </w:pPr>
      <w:r w:rsidRPr="00393963">
        <w:t>Command:</w:t>
      </w:r>
      <w:r>
        <w:t xml:space="preserve">  0xF2</w:t>
      </w:r>
    </w:p>
    <w:p w14:paraId="2E57D4C3" w14:textId="77777777" w:rsidR="00B54584" w:rsidRDefault="00B54584" w:rsidP="00B54584">
      <w:pPr>
        <w:pStyle w:val="ListParagraph"/>
        <w:numPr>
          <w:ilvl w:val="1"/>
          <w:numId w:val="2"/>
        </w:numPr>
      </w:pPr>
      <w:r>
        <w:t>Data sent with command (beyond source address and command):  The data included is the number of ERDs that are being subscribed to and a structure related to the subscription for each of those ERDs.</w:t>
      </w:r>
    </w:p>
    <w:p w14:paraId="7A8A122E" w14:textId="77777777" w:rsidR="00B54584" w:rsidRDefault="00B54584" w:rsidP="00B54584">
      <w:pPr>
        <w:pStyle w:val="ListParagraph"/>
        <w:numPr>
          <w:ilvl w:val="2"/>
          <w:numId w:val="2"/>
        </w:numPr>
      </w:pPr>
      <w:r>
        <w:t>N = # of ERDs that are being subscribed to.</w:t>
      </w:r>
    </w:p>
    <w:p w14:paraId="1DE86AA5" w14:textId="77777777" w:rsidR="00B54584" w:rsidRDefault="00B54584" w:rsidP="00B54584">
      <w:pPr>
        <w:pStyle w:val="ListParagraph"/>
        <w:numPr>
          <w:ilvl w:val="2"/>
          <w:numId w:val="2"/>
        </w:numPr>
      </w:pPr>
      <w:r>
        <w:t>N- Structures related to the subscription including:</w:t>
      </w:r>
    </w:p>
    <w:p w14:paraId="78500033" w14:textId="77777777" w:rsidR="00B54584" w:rsidRDefault="00B54584" w:rsidP="00B54584">
      <w:pPr>
        <w:pStyle w:val="ListParagraph"/>
        <w:numPr>
          <w:ilvl w:val="3"/>
          <w:numId w:val="2"/>
        </w:numPr>
      </w:pPr>
      <w:r>
        <w:t>16- bit ERD #</w:t>
      </w:r>
    </w:p>
    <w:p w14:paraId="30249093" w14:textId="77777777" w:rsidR="00B54584" w:rsidRDefault="00B54584" w:rsidP="00B54584">
      <w:pPr>
        <w:pStyle w:val="ListParagraph"/>
        <w:numPr>
          <w:ilvl w:val="3"/>
          <w:numId w:val="2"/>
        </w:numPr>
      </w:pPr>
      <w:r>
        <w:t>Byte – subscription time or 0 for alert on change.  Note only alert on change is currently supported.</w:t>
      </w:r>
    </w:p>
    <w:p w14:paraId="05CB2E8C" w14:textId="77777777" w:rsidR="00B54584" w:rsidRPr="00F8347A" w:rsidRDefault="00B54584" w:rsidP="00B54584">
      <w:pPr>
        <w:pStyle w:val="ListParagraph"/>
        <w:numPr>
          <w:ilvl w:val="1"/>
          <w:numId w:val="2"/>
        </w:numPr>
      </w:pPr>
      <w:r w:rsidRPr="00393963">
        <w:t>Response:</w:t>
      </w:r>
      <w:r>
        <w:t xml:space="preserve">  A count of the number of ERD’s that were subscribed to.  Single byte</w:t>
      </w:r>
    </w:p>
    <w:p w14:paraId="5EC56DD9" w14:textId="77777777" w:rsidR="00B54584" w:rsidRDefault="00B54584" w:rsidP="00B54584">
      <w:pPr>
        <w:pStyle w:val="ListParagraph"/>
        <w:numPr>
          <w:ilvl w:val="0"/>
          <w:numId w:val="2"/>
        </w:numPr>
        <w:autoSpaceDE w:val="0"/>
        <w:autoSpaceDN w:val="0"/>
        <w:adjustRightInd w:val="0"/>
        <w:spacing w:after="0" w:line="240" w:lineRule="auto"/>
      </w:pPr>
      <w:r>
        <w:t>Request current Subscription List</w:t>
      </w:r>
    </w:p>
    <w:p w14:paraId="5714187D" w14:textId="77777777" w:rsidR="00B54584" w:rsidRDefault="00B54584" w:rsidP="00B54584">
      <w:pPr>
        <w:pStyle w:val="ListParagraph"/>
        <w:numPr>
          <w:ilvl w:val="1"/>
          <w:numId w:val="2"/>
        </w:numPr>
      </w:pPr>
      <w:r w:rsidRPr="00393963">
        <w:t>Purpose:</w:t>
      </w:r>
      <w:r>
        <w:t xml:space="preserve"> Query to ask what the current subscription list is for a given device.  List may be broken up into multiple messages if the list cannot fit within the context of 1 message.</w:t>
      </w:r>
    </w:p>
    <w:p w14:paraId="38FC5A83" w14:textId="77777777" w:rsidR="00B54584" w:rsidRDefault="00B54584" w:rsidP="00B54584">
      <w:pPr>
        <w:pStyle w:val="ListParagraph"/>
        <w:numPr>
          <w:ilvl w:val="1"/>
          <w:numId w:val="2"/>
        </w:numPr>
      </w:pPr>
      <w:r w:rsidRPr="00393963">
        <w:t>Command:</w:t>
      </w:r>
      <w:r>
        <w:t xml:space="preserve">  0xF3</w:t>
      </w:r>
    </w:p>
    <w:p w14:paraId="44292B08" w14:textId="77777777" w:rsidR="00B54584" w:rsidRDefault="00B54584" w:rsidP="00B54584">
      <w:pPr>
        <w:pStyle w:val="ListParagraph"/>
        <w:numPr>
          <w:ilvl w:val="1"/>
          <w:numId w:val="2"/>
        </w:numPr>
      </w:pPr>
      <w:r>
        <w:t>Data sent with command (beyond source address and command):  NA</w:t>
      </w:r>
    </w:p>
    <w:p w14:paraId="7A64AAC5" w14:textId="77777777" w:rsidR="00B54584" w:rsidRDefault="00B54584" w:rsidP="00B54584">
      <w:pPr>
        <w:pStyle w:val="ListParagraph"/>
        <w:numPr>
          <w:ilvl w:val="1"/>
          <w:numId w:val="2"/>
        </w:numPr>
      </w:pPr>
      <w:r w:rsidRPr="00393963">
        <w:t>Response:</w:t>
      </w:r>
      <w:r>
        <w:t xml:space="preserve">  Similar to feedback on the write.</w:t>
      </w:r>
      <w:r w:rsidRPr="00D94F0C">
        <w:t xml:space="preserve"> </w:t>
      </w:r>
      <w:r>
        <w:t xml:space="preserve"> Return value includes a count of and a list of how many ERDs are on subscription list.  </w:t>
      </w:r>
    </w:p>
    <w:p w14:paraId="02F831BE" w14:textId="77777777" w:rsidR="00B54584" w:rsidRDefault="00B54584" w:rsidP="00B54584">
      <w:pPr>
        <w:pStyle w:val="ListParagraph"/>
        <w:numPr>
          <w:ilvl w:val="2"/>
          <w:numId w:val="2"/>
        </w:numPr>
      </w:pPr>
      <w:r>
        <w:t xml:space="preserve">N  = 8- bit </w:t>
      </w:r>
      <w:proofErr w:type="spellStart"/>
      <w:r>
        <w:t>qty</w:t>
      </w:r>
      <w:proofErr w:type="spellEnd"/>
      <w:r>
        <w:t xml:space="preserve"> that represents the count</w:t>
      </w:r>
    </w:p>
    <w:p w14:paraId="06990857" w14:textId="77777777" w:rsidR="00B54584" w:rsidRPr="00F8347A" w:rsidRDefault="00B54584" w:rsidP="00B54584">
      <w:pPr>
        <w:pStyle w:val="ListParagraph"/>
        <w:numPr>
          <w:ilvl w:val="2"/>
          <w:numId w:val="2"/>
        </w:numPr>
      </w:pPr>
      <w:r>
        <w:t>N – 16-bit ERD #s that confirm the ERD was written.</w:t>
      </w:r>
    </w:p>
    <w:p w14:paraId="37E19B92" w14:textId="77777777" w:rsidR="00B54584" w:rsidRDefault="00B54584" w:rsidP="00B54584">
      <w:pPr>
        <w:pStyle w:val="ListParagraph"/>
        <w:numPr>
          <w:ilvl w:val="0"/>
          <w:numId w:val="2"/>
        </w:numPr>
        <w:autoSpaceDE w:val="0"/>
        <w:autoSpaceDN w:val="0"/>
        <w:adjustRightInd w:val="0"/>
        <w:spacing w:after="0" w:line="240" w:lineRule="auto"/>
      </w:pPr>
      <w:r>
        <w:t>ERD Unsubscribe</w:t>
      </w:r>
    </w:p>
    <w:p w14:paraId="6519EFB8" w14:textId="77777777" w:rsidR="00B54584" w:rsidRDefault="00B54584" w:rsidP="00B54584">
      <w:pPr>
        <w:pStyle w:val="ListParagraph"/>
        <w:numPr>
          <w:ilvl w:val="1"/>
          <w:numId w:val="2"/>
        </w:numPr>
      </w:pPr>
      <w:r w:rsidRPr="00393963">
        <w:t>Purpose:</w:t>
      </w:r>
      <w:r>
        <w:t xml:space="preserve"> Remove 1 or more ERDs from the subscription list.</w:t>
      </w:r>
    </w:p>
    <w:p w14:paraId="2F0E3F89" w14:textId="77777777" w:rsidR="00B54584" w:rsidRDefault="00B54584" w:rsidP="00B54584">
      <w:pPr>
        <w:pStyle w:val="ListParagraph"/>
        <w:numPr>
          <w:ilvl w:val="1"/>
          <w:numId w:val="2"/>
        </w:numPr>
      </w:pPr>
      <w:r w:rsidRPr="00393963">
        <w:t>Command:</w:t>
      </w:r>
      <w:r>
        <w:t xml:space="preserve">  0xF4</w:t>
      </w:r>
    </w:p>
    <w:p w14:paraId="50A82E81" w14:textId="77777777" w:rsidR="00B54584" w:rsidRDefault="00B54584" w:rsidP="00B54584">
      <w:pPr>
        <w:pStyle w:val="ListParagraph"/>
        <w:numPr>
          <w:ilvl w:val="1"/>
          <w:numId w:val="2"/>
        </w:numPr>
      </w:pPr>
      <w:r>
        <w:t>Data sent with command (beyond source address and command):  Number of ERDs and their identifiers that are to be removed from the subscription list.</w:t>
      </w:r>
    </w:p>
    <w:p w14:paraId="5F0CEC7E" w14:textId="77777777" w:rsidR="00B54584" w:rsidRDefault="00B54584" w:rsidP="00B54584">
      <w:pPr>
        <w:pStyle w:val="ListParagraph"/>
        <w:numPr>
          <w:ilvl w:val="2"/>
          <w:numId w:val="2"/>
        </w:numPr>
      </w:pPr>
      <w:r>
        <w:t>N = Number of ERDs to remove</w:t>
      </w:r>
    </w:p>
    <w:p w14:paraId="0DD9919E" w14:textId="77777777" w:rsidR="00B54584" w:rsidRDefault="00B54584" w:rsidP="00B54584">
      <w:pPr>
        <w:pStyle w:val="ListParagraph"/>
        <w:numPr>
          <w:ilvl w:val="2"/>
          <w:numId w:val="2"/>
        </w:numPr>
      </w:pPr>
      <w:r>
        <w:t>N- 16-bit ERD identifiers.</w:t>
      </w:r>
    </w:p>
    <w:p w14:paraId="6EB406D4" w14:textId="77777777" w:rsidR="00B54584" w:rsidRDefault="00B54584" w:rsidP="00B54584">
      <w:pPr>
        <w:pStyle w:val="ListParagraph"/>
        <w:numPr>
          <w:ilvl w:val="1"/>
          <w:numId w:val="2"/>
        </w:numPr>
        <w:autoSpaceDE w:val="0"/>
        <w:autoSpaceDN w:val="0"/>
        <w:adjustRightInd w:val="0"/>
        <w:spacing w:after="0" w:line="240" w:lineRule="auto"/>
      </w:pPr>
      <w:r w:rsidRPr="00393963">
        <w:t>Response:</w:t>
      </w:r>
      <w:r>
        <w:t xml:space="preserve">  Simple acknowledgment that reflects the command only.</w:t>
      </w:r>
    </w:p>
    <w:p w14:paraId="0B76E835" w14:textId="77777777" w:rsidR="00B54584" w:rsidRDefault="00B54584" w:rsidP="00B54584">
      <w:pPr>
        <w:pStyle w:val="ListParagraph"/>
        <w:numPr>
          <w:ilvl w:val="0"/>
          <w:numId w:val="2"/>
        </w:numPr>
        <w:autoSpaceDE w:val="0"/>
        <w:autoSpaceDN w:val="0"/>
        <w:adjustRightInd w:val="0"/>
        <w:spacing w:after="0" w:line="240" w:lineRule="auto"/>
      </w:pPr>
      <w:r>
        <w:t>Subscribed ERD Update Notification</w:t>
      </w:r>
    </w:p>
    <w:p w14:paraId="6BB6F006" w14:textId="77777777" w:rsidR="00B54584" w:rsidRDefault="00B54584" w:rsidP="00B54584">
      <w:pPr>
        <w:pStyle w:val="ListParagraph"/>
        <w:numPr>
          <w:ilvl w:val="1"/>
          <w:numId w:val="2"/>
        </w:numPr>
      </w:pPr>
      <w:r w:rsidRPr="00393963">
        <w:t>Purpose:</w:t>
      </w:r>
      <w:r>
        <w:t xml:space="preserve"> Virtually identical to the ERD Write command (0xF1)</w:t>
      </w:r>
      <w:r w:rsidR="006C1248">
        <w:t>, except</w:t>
      </w:r>
      <w:r>
        <w:t xml:space="preserve"> the response is a simple confirmation packet.  This is published by a node when subscribed ERDs have changed or the subscription periodic has expired.</w:t>
      </w:r>
    </w:p>
    <w:p w14:paraId="64230DEA" w14:textId="77777777" w:rsidR="00B54584" w:rsidRDefault="00B54584" w:rsidP="00B54584">
      <w:pPr>
        <w:pStyle w:val="ListParagraph"/>
        <w:numPr>
          <w:ilvl w:val="1"/>
          <w:numId w:val="2"/>
        </w:numPr>
      </w:pPr>
      <w:r w:rsidRPr="00393963">
        <w:t>Command:</w:t>
      </w:r>
      <w:r>
        <w:t xml:space="preserve">  0xF5</w:t>
      </w:r>
    </w:p>
    <w:p w14:paraId="2FD9AE0A" w14:textId="77777777" w:rsidR="00B54584" w:rsidRDefault="00B54584" w:rsidP="00B54584">
      <w:pPr>
        <w:pStyle w:val="ListParagraph"/>
        <w:numPr>
          <w:ilvl w:val="1"/>
          <w:numId w:val="2"/>
        </w:numPr>
      </w:pPr>
      <w:r>
        <w:t>Data sent with command (beyond source address and command):  see 0xF1 description</w:t>
      </w:r>
    </w:p>
    <w:p w14:paraId="4CF67BEA" w14:textId="77777777" w:rsidR="00B54584" w:rsidRPr="00F8347A" w:rsidRDefault="00B54584" w:rsidP="00B54584">
      <w:pPr>
        <w:pStyle w:val="ListParagraph"/>
        <w:numPr>
          <w:ilvl w:val="1"/>
          <w:numId w:val="2"/>
        </w:numPr>
      </w:pPr>
      <w:r w:rsidRPr="00393963">
        <w:lastRenderedPageBreak/>
        <w:t>Response:</w:t>
      </w:r>
      <w:r>
        <w:t xml:space="preserve">  Packet level acknowledgement.</w:t>
      </w:r>
    </w:p>
    <w:p w14:paraId="26FCA863" w14:textId="77777777" w:rsidR="003D043A" w:rsidRDefault="003D043A" w:rsidP="003D043A">
      <w:pPr>
        <w:pStyle w:val="ListParagraph"/>
        <w:numPr>
          <w:ilvl w:val="1"/>
          <w:numId w:val="2"/>
        </w:numPr>
      </w:pPr>
      <w:r>
        <w:t xml:space="preserve">Data sent with command (beyond source address and command):  1 Byte treated as a </w:t>
      </w:r>
      <w:r w:rsidR="006C1248">
        <w:t>Boolean</w:t>
      </w:r>
      <w:r>
        <w:t xml:space="preserve"> to indicate Degrees C or Degrees F when set to 1/0 respectively. </w:t>
      </w:r>
    </w:p>
    <w:p w14:paraId="45D4926A" w14:textId="77777777" w:rsidR="003D043A" w:rsidRDefault="003D043A" w:rsidP="003D043A">
      <w:pPr>
        <w:pStyle w:val="ListParagraph"/>
        <w:numPr>
          <w:ilvl w:val="1"/>
          <w:numId w:val="2"/>
        </w:numPr>
      </w:pPr>
      <w:r w:rsidRPr="00393963">
        <w:t>Response:</w:t>
      </w:r>
      <w:r>
        <w:t xml:space="preserve"> NA</w:t>
      </w:r>
    </w:p>
    <w:p w14:paraId="0701CC0C" w14:textId="77777777" w:rsidR="003D043A" w:rsidRDefault="003D043A" w:rsidP="003D043A">
      <w:pPr>
        <w:pStyle w:val="ListParagraph"/>
        <w:numPr>
          <w:ilvl w:val="0"/>
          <w:numId w:val="2"/>
        </w:numPr>
      </w:pPr>
      <w:r>
        <w:t>Controls Reset</w:t>
      </w:r>
    </w:p>
    <w:p w14:paraId="6AFD8C2C" w14:textId="77777777" w:rsidR="003D043A" w:rsidRDefault="003D043A" w:rsidP="003D043A">
      <w:pPr>
        <w:pStyle w:val="ListParagraph"/>
        <w:numPr>
          <w:ilvl w:val="1"/>
          <w:numId w:val="2"/>
        </w:numPr>
      </w:pPr>
      <w:r>
        <w:t xml:space="preserve">Purpose: </w:t>
      </w:r>
      <w:r w:rsidR="00E571C6">
        <w:t>Resets whatever control you send the command to.</w:t>
      </w:r>
    </w:p>
    <w:p w14:paraId="1BF76D72" w14:textId="77777777" w:rsidR="003D043A" w:rsidRDefault="003D043A" w:rsidP="003D043A">
      <w:pPr>
        <w:pStyle w:val="ListParagraph"/>
        <w:numPr>
          <w:ilvl w:val="1"/>
          <w:numId w:val="2"/>
        </w:numPr>
      </w:pPr>
      <w:r>
        <w:t>Command: 0xF9</w:t>
      </w:r>
    </w:p>
    <w:p w14:paraId="7E2E72D2" w14:textId="77777777" w:rsidR="003D043A" w:rsidRDefault="003D043A" w:rsidP="003D043A">
      <w:pPr>
        <w:pStyle w:val="ListParagraph"/>
        <w:numPr>
          <w:ilvl w:val="1"/>
          <w:numId w:val="2"/>
        </w:numPr>
      </w:pPr>
      <w:r>
        <w:t xml:space="preserve">Data sent with command (beyond source address and command):  </w:t>
      </w:r>
      <w:r w:rsidR="00E571C6">
        <w:t>NA</w:t>
      </w:r>
    </w:p>
    <w:p w14:paraId="56F7DC45" w14:textId="77777777" w:rsidR="003D043A" w:rsidRDefault="003D043A" w:rsidP="003D043A">
      <w:pPr>
        <w:pStyle w:val="ListParagraph"/>
        <w:numPr>
          <w:ilvl w:val="1"/>
          <w:numId w:val="2"/>
        </w:numPr>
      </w:pPr>
      <w:r w:rsidRPr="00393963">
        <w:t>Response:</w:t>
      </w:r>
      <w:r>
        <w:t xml:space="preserve"> NA</w:t>
      </w:r>
    </w:p>
    <w:p w14:paraId="7DCA382D" w14:textId="050CDD99" w:rsidR="003D043A" w:rsidRDefault="003D043A" w:rsidP="003D043A">
      <w:pPr>
        <w:pStyle w:val="ListParagraph"/>
        <w:numPr>
          <w:ilvl w:val="0"/>
          <w:numId w:val="2"/>
        </w:numPr>
      </w:pPr>
      <w:r>
        <w:t>Force Pre</w:t>
      </w:r>
      <w:r w:rsidR="009C18FE">
        <w:t>-</w:t>
      </w:r>
      <w:r>
        <w:t>chill</w:t>
      </w:r>
    </w:p>
    <w:p w14:paraId="51DA12E1" w14:textId="0D9D25A1" w:rsidR="003D043A" w:rsidRDefault="003D043A" w:rsidP="003D043A">
      <w:pPr>
        <w:pStyle w:val="ListParagraph"/>
        <w:numPr>
          <w:ilvl w:val="1"/>
          <w:numId w:val="2"/>
        </w:numPr>
      </w:pPr>
      <w:r>
        <w:t xml:space="preserve">Purpose: </w:t>
      </w:r>
      <w:r w:rsidR="00EB74C1">
        <w:t xml:space="preserve"> Forces unit to perform the pre</w:t>
      </w:r>
      <w:r w:rsidR="009C18FE">
        <w:t>-</w:t>
      </w:r>
      <w:r w:rsidR="00EB74C1">
        <w:t>chill phase of defrost for the FF only or both the FF and FZ.</w:t>
      </w:r>
      <w:r w:rsidR="00CB0142">
        <w:t xml:space="preserve"> </w:t>
      </w:r>
    </w:p>
    <w:p w14:paraId="36131762" w14:textId="77777777" w:rsidR="003D043A" w:rsidRDefault="003D043A" w:rsidP="003D043A">
      <w:pPr>
        <w:pStyle w:val="ListParagraph"/>
        <w:numPr>
          <w:ilvl w:val="1"/>
          <w:numId w:val="2"/>
        </w:numPr>
      </w:pPr>
      <w:r>
        <w:t>Command: 0xFA</w:t>
      </w:r>
    </w:p>
    <w:p w14:paraId="1574D5AF" w14:textId="77777777" w:rsidR="00EB74C1" w:rsidRDefault="003D043A" w:rsidP="003D043A">
      <w:pPr>
        <w:pStyle w:val="ListParagraph"/>
        <w:numPr>
          <w:ilvl w:val="1"/>
          <w:numId w:val="2"/>
        </w:numPr>
      </w:pPr>
      <w:r>
        <w:t xml:space="preserve">Data sent with command (beyond source address and command):  1 Byte </w:t>
      </w:r>
      <w:r w:rsidR="00EB74C1">
        <w:t>that clarifies the request to be FF and FZ or the FF only:</w:t>
      </w:r>
    </w:p>
    <w:p w14:paraId="3E364E33" w14:textId="599DF2C0" w:rsidR="00EB74C1" w:rsidRDefault="00EB74C1" w:rsidP="00EB74C1">
      <w:pPr>
        <w:pStyle w:val="ListParagraph"/>
        <w:numPr>
          <w:ilvl w:val="2"/>
          <w:numId w:val="2"/>
        </w:numPr>
      </w:pPr>
      <w:r>
        <w:t>0 – FF and FZ pre</w:t>
      </w:r>
      <w:r w:rsidR="009C18FE">
        <w:t>-</w:t>
      </w:r>
      <w:r>
        <w:t>chill</w:t>
      </w:r>
    </w:p>
    <w:p w14:paraId="4462DA23" w14:textId="7FF8FA09" w:rsidR="003D043A" w:rsidRDefault="00EB74C1" w:rsidP="00EB74C1">
      <w:pPr>
        <w:pStyle w:val="ListParagraph"/>
        <w:numPr>
          <w:ilvl w:val="2"/>
          <w:numId w:val="2"/>
        </w:numPr>
      </w:pPr>
      <w:r>
        <w:t xml:space="preserve">1 – FF </w:t>
      </w:r>
      <w:r w:rsidR="009C18FE">
        <w:t>only pre-</w:t>
      </w:r>
      <w:r>
        <w:t>chill</w:t>
      </w:r>
    </w:p>
    <w:p w14:paraId="1F5741DD" w14:textId="77777777" w:rsidR="003D043A" w:rsidRDefault="003D043A" w:rsidP="003D043A">
      <w:pPr>
        <w:pStyle w:val="ListParagraph"/>
        <w:numPr>
          <w:ilvl w:val="1"/>
          <w:numId w:val="2"/>
        </w:numPr>
      </w:pPr>
      <w:r w:rsidRPr="00393963">
        <w:t>Response:</w:t>
      </w:r>
      <w:r>
        <w:t xml:space="preserve"> NA</w:t>
      </w:r>
    </w:p>
    <w:p w14:paraId="71868A42" w14:textId="77777777" w:rsidR="003D043A" w:rsidRDefault="003D043A" w:rsidP="003D043A">
      <w:pPr>
        <w:pStyle w:val="ListParagraph"/>
        <w:numPr>
          <w:ilvl w:val="0"/>
          <w:numId w:val="2"/>
        </w:numPr>
      </w:pPr>
      <w:r>
        <w:t>Force Defrost</w:t>
      </w:r>
    </w:p>
    <w:p w14:paraId="5172F10C" w14:textId="77777777" w:rsidR="003D043A" w:rsidRDefault="003D043A" w:rsidP="003D043A">
      <w:pPr>
        <w:pStyle w:val="ListParagraph"/>
        <w:numPr>
          <w:ilvl w:val="1"/>
          <w:numId w:val="2"/>
        </w:numPr>
      </w:pPr>
      <w:r>
        <w:t xml:space="preserve">Purpose: </w:t>
      </w:r>
      <w:r w:rsidR="00CB0142">
        <w:t>Forces unit to run a or exit a Defrost cycle</w:t>
      </w:r>
    </w:p>
    <w:p w14:paraId="419648EE" w14:textId="77777777" w:rsidR="003D043A" w:rsidRDefault="003D043A" w:rsidP="003D043A">
      <w:pPr>
        <w:pStyle w:val="ListParagraph"/>
        <w:numPr>
          <w:ilvl w:val="1"/>
          <w:numId w:val="2"/>
        </w:numPr>
      </w:pPr>
      <w:r>
        <w:t>Com</w:t>
      </w:r>
      <w:r w:rsidR="00674DC3">
        <w:t>mand: 0xFB</w:t>
      </w:r>
    </w:p>
    <w:p w14:paraId="3D7897B2" w14:textId="77777777" w:rsidR="00CB0142" w:rsidRDefault="003D043A" w:rsidP="003D043A">
      <w:pPr>
        <w:pStyle w:val="ListParagraph"/>
        <w:numPr>
          <w:ilvl w:val="1"/>
          <w:numId w:val="2"/>
        </w:numPr>
      </w:pPr>
      <w:r>
        <w:t xml:space="preserve">Data sent with command (beyond source address and command):  1 Byte </w:t>
      </w:r>
      <w:r w:rsidR="00CB0142">
        <w:t>modifier to the indicate type of defrost.</w:t>
      </w:r>
    </w:p>
    <w:p w14:paraId="56605B35" w14:textId="77777777" w:rsidR="00CB0142" w:rsidRDefault="00CB0142" w:rsidP="00CB0142">
      <w:pPr>
        <w:pStyle w:val="ListParagraph"/>
        <w:numPr>
          <w:ilvl w:val="2"/>
          <w:numId w:val="2"/>
        </w:numPr>
      </w:pPr>
      <w:r>
        <w:t>0 – FF and FZ defrost</w:t>
      </w:r>
    </w:p>
    <w:p w14:paraId="4997EE66" w14:textId="77777777" w:rsidR="00CB0142" w:rsidRDefault="00CB0142" w:rsidP="00CB0142">
      <w:pPr>
        <w:pStyle w:val="ListParagraph"/>
        <w:numPr>
          <w:ilvl w:val="2"/>
          <w:numId w:val="2"/>
        </w:numPr>
      </w:pPr>
      <w:r>
        <w:t>1 – FF only  defrost</w:t>
      </w:r>
    </w:p>
    <w:p w14:paraId="64A19957" w14:textId="77777777" w:rsidR="003D043A" w:rsidRDefault="00C22806" w:rsidP="00CB0142">
      <w:pPr>
        <w:pStyle w:val="ListParagraph"/>
        <w:numPr>
          <w:ilvl w:val="2"/>
          <w:numId w:val="2"/>
        </w:numPr>
      </w:pPr>
      <w:r>
        <w:t xml:space="preserve">2 -  </w:t>
      </w:r>
      <w:r w:rsidR="00CB0142">
        <w:t xml:space="preserve">exit defrost </w:t>
      </w:r>
      <w:r w:rsidR="003D043A">
        <w:t xml:space="preserve"> </w:t>
      </w:r>
    </w:p>
    <w:p w14:paraId="26849A17" w14:textId="77777777" w:rsidR="003D043A" w:rsidRDefault="003D043A" w:rsidP="003D043A">
      <w:pPr>
        <w:pStyle w:val="ListParagraph"/>
        <w:numPr>
          <w:ilvl w:val="1"/>
          <w:numId w:val="2"/>
        </w:numPr>
      </w:pPr>
      <w:r w:rsidRPr="00393963">
        <w:t>Response:</w:t>
      </w:r>
      <w:r>
        <w:t xml:space="preserve"> NA</w:t>
      </w:r>
    </w:p>
    <w:p w14:paraId="48182505" w14:textId="77777777" w:rsidR="003D043A" w:rsidRDefault="003D043A" w:rsidP="003D043A">
      <w:pPr>
        <w:pStyle w:val="ListParagraph"/>
        <w:numPr>
          <w:ilvl w:val="0"/>
          <w:numId w:val="2"/>
        </w:numPr>
      </w:pPr>
      <w:r>
        <w:t>Force 100% Run</w:t>
      </w:r>
    </w:p>
    <w:p w14:paraId="6151014A" w14:textId="77777777" w:rsidR="003D043A" w:rsidRDefault="003D043A" w:rsidP="003D043A">
      <w:pPr>
        <w:pStyle w:val="ListParagraph"/>
        <w:numPr>
          <w:ilvl w:val="1"/>
          <w:numId w:val="2"/>
        </w:numPr>
      </w:pPr>
      <w:r>
        <w:t xml:space="preserve">Purpose: </w:t>
      </w:r>
      <w:r w:rsidR="00C22806">
        <w:t>Force unit to exit defrost and start a 100% cooling cycle at the highest compressor and condenser fan speed regardless of temperature.   This condition will persist for 1 hour or until the control resets.</w:t>
      </w:r>
    </w:p>
    <w:p w14:paraId="7BAB50DE" w14:textId="77777777" w:rsidR="003D043A" w:rsidRDefault="003D043A" w:rsidP="003D043A">
      <w:pPr>
        <w:pStyle w:val="ListParagraph"/>
        <w:numPr>
          <w:ilvl w:val="1"/>
          <w:numId w:val="2"/>
        </w:numPr>
      </w:pPr>
      <w:r>
        <w:t>Com</w:t>
      </w:r>
      <w:r w:rsidR="00674DC3">
        <w:t>mand: 0xFC</w:t>
      </w:r>
    </w:p>
    <w:p w14:paraId="764A3E72" w14:textId="77777777" w:rsidR="003D043A" w:rsidRDefault="003D043A" w:rsidP="003D043A">
      <w:pPr>
        <w:pStyle w:val="ListParagraph"/>
        <w:numPr>
          <w:ilvl w:val="1"/>
          <w:numId w:val="2"/>
        </w:numPr>
      </w:pPr>
      <w:r>
        <w:t xml:space="preserve">Data sent with command (beyond source address and command):  </w:t>
      </w:r>
      <w:r w:rsidR="00C22806">
        <w:t>NA</w:t>
      </w:r>
      <w:r>
        <w:t xml:space="preserve"> </w:t>
      </w:r>
    </w:p>
    <w:p w14:paraId="194A878A" w14:textId="77777777" w:rsidR="003D043A" w:rsidRDefault="003D043A" w:rsidP="003D043A">
      <w:pPr>
        <w:pStyle w:val="ListParagraph"/>
        <w:numPr>
          <w:ilvl w:val="1"/>
          <w:numId w:val="2"/>
        </w:numPr>
      </w:pPr>
      <w:r w:rsidRPr="00393963">
        <w:t>Response:</w:t>
      </w:r>
      <w:r>
        <w:t xml:space="preserve"> NA</w:t>
      </w:r>
    </w:p>
    <w:p w14:paraId="5B3E70CE" w14:textId="77777777" w:rsidR="003D043A" w:rsidRDefault="003D043A" w:rsidP="003D043A">
      <w:pPr>
        <w:pStyle w:val="ListParagraph"/>
        <w:numPr>
          <w:ilvl w:val="0"/>
          <w:numId w:val="2"/>
        </w:numPr>
      </w:pPr>
      <w:r>
        <w:t>Defrost Disable</w:t>
      </w:r>
    </w:p>
    <w:p w14:paraId="057A671B" w14:textId="77777777" w:rsidR="003D043A" w:rsidRDefault="003D043A" w:rsidP="003D043A">
      <w:pPr>
        <w:pStyle w:val="ListParagraph"/>
        <w:numPr>
          <w:ilvl w:val="1"/>
          <w:numId w:val="2"/>
        </w:numPr>
      </w:pPr>
      <w:r>
        <w:t xml:space="preserve">Purpose: </w:t>
      </w:r>
      <w:r w:rsidR="00216239">
        <w:t xml:space="preserve"> Disable defrost until unit is reset.</w:t>
      </w:r>
    </w:p>
    <w:p w14:paraId="43D2293C" w14:textId="77777777" w:rsidR="003D043A" w:rsidRDefault="003D043A" w:rsidP="003D043A">
      <w:pPr>
        <w:pStyle w:val="ListParagraph"/>
        <w:numPr>
          <w:ilvl w:val="1"/>
          <w:numId w:val="2"/>
        </w:numPr>
      </w:pPr>
      <w:r>
        <w:t>Com</w:t>
      </w:r>
      <w:r w:rsidR="00674DC3">
        <w:t>mand: 0xFD</w:t>
      </w:r>
    </w:p>
    <w:p w14:paraId="7084C600" w14:textId="77777777" w:rsidR="003D043A" w:rsidRDefault="003D043A" w:rsidP="003D043A">
      <w:pPr>
        <w:pStyle w:val="ListParagraph"/>
        <w:numPr>
          <w:ilvl w:val="1"/>
          <w:numId w:val="2"/>
        </w:numPr>
      </w:pPr>
      <w:r>
        <w:t xml:space="preserve">Data sent with command (beyond source address and command):  </w:t>
      </w:r>
      <w:r w:rsidR="00216239">
        <w:t>NA</w:t>
      </w:r>
      <w:r>
        <w:t xml:space="preserve"> </w:t>
      </w:r>
    </w:p>
    <w:p w14:paraId="30ACDAB9" w14:textId="77777777" w:rsidR="003D043A" w:rsidRDefault="003D043A" w:rsidP="003D043A">
      <w:pPr>
        <w:pStyle w:val="ListParagraph"/>
        <w:numPr>
          <w:ilvl w:val="1"/>
          <w:numId w:val="2"/>
        </w:numPr>
      </w:pPr>
      <w:r w:rsidRPr="00393963">
        <w:t>Response:</w:t>
      </w:r>
      <w:r>
        <w:t xml:space="preserve"> NA</w:t>
      </w:r>
    </w:p>
    <w:p w14:paraId="724FB442" w14:textId="77777777" w:rsidR="00B94E2E" w:rsidRDefault="001F3DA4" w:rsidP="001F3DA4">
      <w:r>
        <w:lastRenderedPageBreak/>
        <w:t>A second aspect of the command set described above is the individual Entity Reference Designators (ERDs) that are supported within a given control.  Each of these ERDs may maintain the ability to be read</w:t>
      </w:r>
      <w:r w:rsidR="00B45F21">
        <w:t>, written</w:t>
      </w:r>
      <w:r>
        <w:t>, or subscribed to</w:t>
      </w:r>
      <w:r w:rsidR="00B45F21">
        <w:t xml:space="preserve"> </w:t>
      </w:r>
      <w:r>
        <w:t>so an external application can be alerted if the data value changes.</w:t>
      </w:r>
      <w:r w:rsidR="00B94E2E">
        <w:t xml:space="preserve">  See:</w:t>
      </w:r>
    </w:p>
    <w:p w14:paraId="76C34BFF" w14:textId="77777777" w:rsidR="00B94E2E" w:rsidRDefault="00B94E2E" w:rsidP="00B94E2E">
      <w:pPr>
        <w:pStyle w:val="ListParagraph"/>
        <w:numPr>
          <w:ilvl w:val="0"/>
          <w:numId w:val="16"/>
        </w:numPr>
      </w:pPr>
      <w:r>
        <w:t>Read = ERD Query 0xF0</w:t>
      </w:r>
    </w:p>
    <w:p w14:paraId="3D4777F0" w14:textId="77777777" w:rsidR="00B94E2E" w:rsidRDefault="00B94E2E" w:rsidP="00B94E2E">
      <w:pPr>
        <w:pStyle w:val="ListParagraph"/>
        <w:numPr>
          <w:ilvl w:val="0"/>
          <w:numId w:val="16"/>
        </w:numPr>
      </w:pPr>
      <w:r>
        <w:t xml:space="preserve">Write = </w:t>
      </w:r>
      <w:r w:rsidR="00B45F21">
        <w:t>ERD Write 0xF1</w:t>
      </w:r>
    </w:p>
    <w:p w14:paraId="79D1073A" w14:textId="77777777" w:rsidR="00B94E2E" w:rsidRDefault="00B94E2E" w:rsidP="00B94E2E">
      <w:pPr>
        <w:pStyle w:val="ListParagraph"/>
        <w:numPr>
          <w:ilvl w:val="0"/>
          <w:numId w:val="16"/>
        </w:numPr>
      </w:pPr>
      <w:r>
        <w:t xml:space="preserve">Subscribe = </w:t>
      </w:r>
      <w:r w:rsidR="00B45F21">
        <w:t>ERD Subscribe 0xF2</w:t>
      </w:r>
    </w:p>
    <w:p w14:paraId="630F427D" w14:textId="77777777" w:rsidR="00B45F21" w:rsidRDefault="001F3DA4" w:rsidP="001F3DA4">
      <w:r>
        <w:t xml:space="preserve">Each ERD is characterized by its ERD ID, the length of data associated with the ERD, and an attribute that declares whether the ERD is Read Only. </w:t>
      </w:r>
      <w:r w:rsidR="00B45F21">
        <w:t xml:space="preserve">  </w:t>
      </w:r>
      <w:r>
        <w:t xml:space="preserve">Within the appliance control, ERDs can be useful to control or monitor behaviors of the appliance in the consumer mode. </w:t>
      </w:r>
    </w:p>
    <w:p w14:paraId="5B76B084" w14:textId="77777777" w:rsidR="001F3DA4" w:rsidRDefault="001F3DA4" w:rsidP="001F3DA4">
      <w:r>
        <w:t xml:space="preserve"> The following ERDs are supported on the refrigeration main board control:</w:t>
      </w:r>
    </w:p>
    <w:p w14:paraId="735EA280" w14:textId="77777777" w:rsidR="00095126" w:rsidRDefault="00095126" w:rsidP="00095126">
      <w:pPr>
        <w:pStyle w:val="ListParagraph"/>
        <w:numPr>
          <w:ilvl w:val="0"/>
          <w:numId w:val="6"/>
        </w:numPr>
      </w:pPr>
      <w:r>
        <w:t>ERD Name:  Model Number – (same information 0xDD, 0x03, 0x03)</w:t>
      </w:r>
    </w:p>
    <w:p w14:paraId="108CED95" w14:textId="77777777" w:rsidR="00095126" w:rsidRDefault="00095126" w:rsidP="00095126">
      <w:pPr>
        <w:pStyle w:val="ListParagraph"/>
        <w:numPr>
          <w:ilvl w:val="1"/>
          <w:numId w:val="6"/>
        </w:numPr>
      </w:pPr>
      <w:r>
        <w:t>Designator:  0x0001</w:t>
      </w:r>
    </w:p>
    <w:p w14:paraId="098321F5" w14:textId="77777777" w:rsidR="00095126" w:rsidRDefault="00095126" w:rsidP="00095126">
      <w:pPr>
        <w:pStyle w:val="ListParagraph"/>
        <w:numPr>
          <w:ilvl w:val="1"/>
          <w:numId w:val="6"/>
        </w:numPr>
      </w:pPr>
      <w:r>
        <w:t>Data Size:  0x20</w:t>
      </w:r>
    </w:p>
    <w:p w14:paraId="06BA69A8" w14:textId="77777777" w:rsidR="00095126" w:rsidRDefault="00095126" w:rsidP="00095126">
      <w:pPr>
        <w:pStyle w:val="ListParagraph"/>
        <w:numPr>
          <w:ilvl w:val="2"/>
          <w:numId w:val="6"/>
        </w:numPr>
      </w:pPr>
      <w:r>
        <w:t>Text characters….</w:t>
      </w:r>
    </w:p>
    <w:p w14:paraId="3874079B" w14:textId="77777777" w:rsidR="00095126" w:rsidRDefault="00095126" w:rsidP="00095126">
      <w:pPr>
        <w:pStyle w:val="ListParagraph"/>
        <w:numPr>
          <w:ilvl w:val="1"/>
          <w:numId w:val="6"/>
        </w:numPr>
      </w:pPr>
      <w:r>
        <w:t>Read Only:  True</w:t>
      </w:r>
    </w:p>
    <w:p w14:paraId="56549A47" w14:textId="77777777" w:rsidR="00095126" w:rsidRDefault="00095126" w:rsidP="00095126">
      <w:pPr>
        <w:pStyle w:val="ListParagraph"/>
        <w:numPr>
          <w:ilvl w:val="0"/>
          <w:numId w:val="6"/>
        </w:numPr>
      </w:pPr>
      <w:r>
        <w:t>ERD Name:  Unit Serial Number (same information as 0xDD, 0x03, 0x04)</w:t>
      </w:r>
    </w:p>
    <w:p w14:paraId="06AF6EE3" w14:textId="77777777" w:rsidR="00095126" w:rsidRDefault="00095126" w:rsidP="00095126">
      <w:pPr>
        <w:pStyle w:val="ListParagraph"/>
        <w:numPr>
          <w:ilvl w:val="1"/>
          <w:numId w:val="6"/>
        </w:numPr>
      </w:pPr>
      <w:r>
        <w:t>Designator: 0x0002</w:t>
      </w:r>
    </w:p>
    <w:p w14:paraId="133DACD2" w14:textId="77777777" w:rsidR="00095126" w:rsidRDefault="00095126" w:rsidP="00095126">
      <w:pPr>
        <w:pStyle w:val="ListParagraph"/>
        <w:numPr>
          <w:ilvl w:val="1"/>
          <w:numId w:val="6"/>
        </w:numPr>
      </w:pPr>
      <w:r>
        <w:t>Data Size: 0x20</w:t>
      </w:r>
    </w:p>
    <w:p w14:paraId="401BAA2A" w14:textId="77777777" w:rsidR="00095126" w:rsidRDefault="00095126" w:rsidP="00095126">
      <w:pPr>
        <w:pStyle w:val="ListParagraph"/>
        <w:numPr>
          <w:ilvl w:val="2"/>
          <w:numId w:val="6"/>
        </w:numPr>
      </w:pPr>
      <w:r>
        <w:t>Text characters</w:t>
      </w:r>
    </w:p>
    <w:p w14:paraId="005BD7BE" w14:textId="77777777" w:rsidR="00095126" w:rsidRDefault="00095126" w:rsidP="00095126">
      <w:pPr>
        <w:pStyle w:val="ListParagraph"/>
        <w:numPr>
          <w:ilvl w:val="1"/>
          <w:numId w:val="6"/>
        </w:numPr>
      </w:pPr>
      <w:r>
        <w:t>Read Only: True</w:t>
      </w:r>
    </w:p>
    <w:p w14:paraId="5E703644" w14:textId="77777777" w:rsidR="00095126" w:rsidRPr="00627CC0" w:rsidRDefault="00095126" w:rsidP="00095126">
      <w:pPr>
        <w:pStyle w:val="ListParagraph"/>
        <w:numPr>
          <w:ilvl w:val="0"/>
          <w:numId w:val="6"/>
        </w:numPr>
        <w:autoSpaceDE w:val="0"/>
        <w:autoSpaceDN w:val="0"/>
        <w:adjustRightInd w:val="0"/>
        <w:spacing w:after="0" w:line="240" w:lineRule="auto"/>
      </w:pPr>
      <w:r>
        <w:t>ERD Name:</w:t>
      </w:r>
      <w:r w:rsidRPr="00627CC0">
        <w:t xml:space="preserve">  Filter Alert (deprecated 2013)</w:t>
      </w:r>
    </w:p>
    <w:p w14:paraId="11DEA8EC" w14:textId="77777777" w:rsidR="00095126" w:rsidRDefault="00095126" w:rsidP="00095126">
      <w:pPr>
        <w:pStyle w:val="ListParagraph"/>
        <w:numPr>
          <w:ilvl w:val="1"/>
          <w:numId w:val="6"/>
        </w:numPr>
      </w:pPr>
      <w:r>
        <w:t>Designator: 0x1000</w:t>
      </w:r>
    </w:p>
    <w:p w14:paraId="26031BE9" w14:textId="77777777" w:rsidR="00095126" w:rsidRDefault="00095126" w:rsidP="00095126">
      <w:pPr>
        <w:pStyle w:val="ListParagraph"/>
        <w:numPr>
          <w:ilvl w:val="1"/>
          <w:numId w:val="6"/>
        </w:numPr>
      </w:pPr>
      <w:r>
        <w:t>Data Size: 1 – Bit encoded  - Change/OK = 1/0 as follows:</w:t>
      </w:r>
    </w:p>
    <w:p w14:paraId="605279A2" w14:textId="77777777" w:rsidR="00095126" w:rsidRDefault="00095126" w:rsidP="00095126">
      <w:pPr>
        <w:pStyle w:val="ListParagraph"/>
        <w:numPr>
          <w:ilvl w:val="2"/>
          <w:numId w:val="6"/>
        </w:numPr>
      </w:pPr>
      <w:r>
        <w:t>Bit 0 = Water Filter</w:t>
      </w:r>
    </w:p>
    <w:p w14:paraId="57111A56" w14:textId="77777777" w:rsidR="00095126" w:rsidRDefault="00095126" w:rsidP="00095126">
      <w:pPr>
        <w:pStyle w:val="ListParagraph"/>
        <w:numPr>
          <w:ilvl w:val="2"/>
          <w:numId w:val="6"/>
        </w:numPr>
      </w:pPr>
      <w:r>
        <w:t>Bit 1 = Odor Filter</w:t>
      </w:r>
    </w:p>
    <w:p w14:paraId="462C30F4" w14:textId="77777777" w:rsidR="00095126" w:rsidRDefault="00095126" w:rsidP="00095126">
      <w:pPr>
        <w:pStyle w:val="ListParagraph"/>
        <w:numPr>
          <w:ilvl w:val="1"/>
          <w:numId w:val="6"/>
        </w:numPr>
      </w:pPr>
      <w:r>
        <w:t>Read Only: True</w:t>
      </w:r>
    </w:p>
    <w:p w14:paraId="285EE712" w14:textId="77777777" w:rsidR="00095126" w:rsidRPr="00627CC0" w:rsidRDefault="00095126" w:rsidP="00095126">
      <w:pPr>
        <w:pStyle w:val="ListParagraph"/>
        <w:numPr>
          <w:ilvl w:val="0"/>
          <w:numId w:val="6"/>
        </w:numPr>
        <w:autoSpaceDE w:val="0"/>
        <w:autoSpaceDN w:val="0"/>
        <w:adjustRightInd w:val="0"/>
        <w:spacing w:after="0" w:line="240" w:lineRule="auto"/>
      </w:pPr>
      <w:r>
        <w:t>ERD Name:</w:t>
      </w:r>
      <w:r w:rsidRPr="00627CC0">
        <w:t xml:space="preserve"> Filter Expiration Status (deprecated 2013)</w:t>
      </w:r>
    </w:p>
    <w:p w14:paraId="5BD35CA1" w14:textId="77777777" w:rsidR="00095126" w:rsidRDefault="00095126" w:rsidP="00095126">
      <w:pPr>
        <w:pStyle w:val="ListParagraph"/>
        <w:numPr>
          <w:ilvl w:val="1"/>
          <w:numId w:val="6"/>
        </w:numPr>
      </w:pPr>
      <w:r>
        <w:t>Designator: 0x1001</w:t>
      </w:r>
    </w:p>
    <w:p w14:paraId="56956414" w14:textId="77777777" w:rsidR="00095126" w:rsidRDefault="00095126" w:rsidP="00095126">
      <w:pPr>
        <w:pStyle w:val="ListParagraph"/>
        <w:numPr>
          <w:ilvl w:val="1"/>
          <w:numId w:val="6"/>
        </w:numPr>
      </w:pPr>
      <w:r>
        <w:t>Data Size: 14 As follows:</w:t>
      </w:r>
    </w:p>
    <w:p w14:paraId="3C2D3A11" w14:textId="77777777" w:rsidR="00095126" w:rsidRDefault="00095126" w:rsidP="00095126">
      <w:pPr>
        <w:pStyle w:val="ListParagraph"/>
        <w:numPr>
          <w:ilvl w:val="2"/>
          <w:numId w:val="6"/>
        </w:numPr>
      </w:pPr>
      <w:r>
        <w:t>(MSB) Water Filter Calendar Timer (Each Count is 30 minutes)</w:t>
      </w:r>
    </w:p>
    <w:p w14:paraId="2E19801C" w14:textId="77777777" w:rsidR="00095126" w:rsidRDefault="00095126" w:rsidP="00095126">
      <w:pPr>
        <w:pStyle w:val="ListParagraph"/>
        <w:numPr>
          <w:ilvl w:val="2"/>
          <w:numId w:val="6"/>
        </w:numPr>
      </w:pPr>
      <w:r>
        <w:t>(LSB) Water Filter Calendar Timer (Each Count is 30 minutes)</w:t>
      </w:r>
    </w:p>
    <w:p w14:paraId="23547529" w14:textId="77777777" w:rsidR="00095126" w:rsidRDefault="00095126" w:rsidP="00095126">
      <w:pPr>
        <w:pStyle w:val="ListParagraph"/>
        <w:numPr>
          <w:ilvl w:val="2"/>
          <w:numId w:val="6"/>
        </w:numPr>
      </w:pPr>
      <w:r>
        <w:t>Water Filter Calendar % used</w:t>
      </w:r>
    </w:p>
    <w:p w14:paraId="7A1F6834" w14:textId="77777777" w:rsidR="00095126" w:rsidRDefault="00095126" w:rsidP="00095126">
      <w:pPr>
        <w:pStyle w:val="ListParagraph"/>
        <w:numPr>
          <w:ilvl w:val="2"/>
          <w:numId w:val="6"/>
        </w:numPr>
      </w:pPr>
      <w:r>
        <w:t>Water Filter Time Remaining (Hours)</w:t>
      </w:r>
    </w:p>
    <w:p w14:paraId="21ED8994" w14:textId="77777777" w:rsidR="00095126" w:rsidRDefault="00095126" w:rsidP="00095126">
      <w:pPr>
        <w:pStyle w:val="ListParagraph"/>
        <w:numPr>
          <w:ilvl w:val="2"/>
          <w:numId w:val="6"/>
        </w:numPr>
      </w:pPr>
      <w:r>
        <w:t>Water Filter Time Remaining (Hours)</w:t>
      </w:r>
    </w:p>
    <w:p w14:paraId="30C3C1D1" w14:textId="77777777" w:rsidR="00095126" w:rsidRDefault="00095126" w:rsidP="00095126">
      <w:pPr>
        <w:pStyle w:val="ListParagraph"/>
        <w:numPr>
          <w:ilvl w:val="2"/>
          <w:numId w:val="6"/>
        </w:numPr>
      </w:pPr>
      <w:r>
        <w:t>(MSB) Water Usage Timer. (in OZ x 100)</w:t>
      </w:r>
    </w:p>
    <w:p w14:paraId="60EF3A9A" w14:textId="77777777" w:rsidR="00095126" w:rsidRDefault="00095126" w:rsidP="00095126">
      <w:pPr>
        <w:pStyle w:val="ListParagraph"/>
        <w:numPr>
          <w:ilvl w:val="2"/>
          <w:numId w:val="6"/>
        </w:numPr>
      </w:pPr>
      <w:r>
        <w:t>Water Usage Timer.   (in OZ x 100)</w:t>
      </w:r>
    </w:p>
    <w:p w14:paraId="54A81151" w14:textId="77777777" w:rsidR="00095126" w:rsidRDefault="00095126" w:rsidP="00095126">
      <w:pPr>
        <w:pStyle w:val="ListParagraph"/>
        <w:numPr>
          <w:ilvl w:val="2"/>
          <w:numId w:val="6"/>
        </w:numPr>
      </w:pPr>
      <w:r>
        <w:t>Water Usage Timer.   (in OZ x 100)</w:t>
      </w:r>
    </w:p>
    <w:p w14:paraId="4EAD356E" w14:textId="77777777" w:rsidR="00095126" w:rsidRDefault="00095126" w:rsidP="00095126">
      <w:pPr>
        <w:pStyle w:val="ListParagraph"/>
        <w:numPr>
          <w:ilvl w:val="2"/>
          <w:numId w:val="6"/>
        </w:numPr>
      </w:pPr>
      <w:r>
        <w:t>(LSB) Water Usage Timer.   (in OZ x 100)</w:t>
      </w:r>
    </w:p>
    <w:p w14:paraId="65E7911A" w14:textId="77777777" w:rsidR="00095126" w:rsidRDefault="00095126" w:rsidP="00095126">
      <w:pPr>
        <w:pStyle w:val="ListParagraph"/>
        <w:numPr>
          <w:ilvl w:val="2"/>
          <w:numId w:val="6"/>
        </w:numPr>
      </w:pPr>
      <w:r>
        <w:t>Water Filter Usage Time % Used</w:t>
      </w:r>
    </w:p>
    <w:p w14:paraId="7FB691F8" w14:textId="77777777" w:rsidR="00095126" w:rsidRDefault="00095126" w:rsidP="00095126">
      <w:pPr>
        <w:pStyle w:val="ListParagraph"/>
        <w:numPr>
          <w:ilvl w:val="2"/>
          <w:numId w:val="6"/>
        </w:numPr>
      </w:pPr>
      <w:r>
        <w:lastRenderedPageBreak/>
        <w:t>Water Filter OZ Remaining (OZ)</w:t>
      </w:r>
    </w:p>
    <w:p w14:paraId="1A0ADD25" w14:textId="77777777" w:rsidR="00095126" w:rsidRDefault="00095126" w:rsidP="00095126">
      <w:pPr>
        <w:pStyle w:val="ListParagraph"/>
        <w:numPr>
          <w:ilvl w:val="2"/>
          <w:numId w:val="6"/>
        </w:numPr>
      </w:pPr>
      <w:r>
        <w:t>Water Filter OZ Remaining (OZ)</w:t>
      </w:r>
    </w:p>
    <w:p w14:paraId="2DD28645" w14:textId="77777777" w:rsidR="00095126" w:rsidRDefault="00095126" w:rsidP="00095126">
      <w:pPr>
        <w:pStyle w:val="ListParagraph"/>
        <w:numPr>
          <w:ilvl w:val="2"/>
          <w:numId w:val="6"/>
        </w:numPr>
      </w:pPr>
      <w:r>
        <w:t>Water Filter OZ Remaining (OZ)</w:t>
      </w:r>
    </w:p>
    <w:p w14:paraId="0075D6E4" w14:textId="77777777" w:rsidR="00095126" w:rsidRDefault="00095126" w:rsidP="00095126">
      <w:pPr>
        <w:pStyle w:val="ListParagraph"/>
        <w:numPr>
          <w:ilvl w:val="2"/>
          <w:numId w:val="6"/>
        </w:numPr>
      </w:pPr>
      <w:r>
        <w:t>Water Filter OZ Remaining (OZ)</w:t>
      </w:r>
    </w:p>
    <w:p w14:paraId="43C1A9CB" w14:textId="77777777" w:rsidR="00095126" w:rsidRDefault="00095126" w:rsidP="00095126">
      <w:pPr>
        <w:pStyle w:val="ListParagraph"/>
        <w:numPr>
          <w:ilvl w:val="1"/>
          <w:numId w:val="6"/>
        </w:numPr>
      </w:pPr>
      <w:r>
        <w:t>Read Only: True</w:t>
      </w:r>
    </w:p>
    <w:p w14:paraId="779B96BA" w14:textId="77777777" w:rsidR="00095126" w:rsidRPr="00627CC0" w:rsidRDefault="00095126" w:rsidP="00095126">
      <w:pPr>
        <w:pStyle w:val="ListParagraph"/>
        <w:numPr>
          <w:ilvl w:val="0"/>
          <w:numId w:val="6"/>
        </w:numPr>
        <w:autoSpaceDE w:val="0"/>
        <w:autoSpaceDN w:val="0"/>
        <w:adjustRightInd w:val="0"/>
        <w:spacing w:after="0" w:line="240" w:lineRule="auto"/>
      </w:pPr>
      <w:r>
        <w:t xml:space="preserve">ERD Name: Command Features (Sabbath Mode Status) </w:t>
      </w:r>
      <w:r w:rsidRPr="00627CC0">
        <w:t>(deprecated 2013)</w:t>
      </w:r>
    </w:p>
    <w:p w14:paraId="26F25BE7" w14:textId="77777777" w:rsidR="00095126" w:rsidRDefault="00095126" w:rsidP="00095126">
      <w:pPr>
        <w:pStyle w:val="ListParagraph"/>
        <w:numPr>
          <w:ilvl w:val="1"/>
          <w:numId w:val="6"/>
        </w:numPr>
      </w:pPr>
      <w:r>
        <w:t>Designator: 0x1002</w:t>
      </w:r>
    </w:p>
    <w:p w14:paraId="3ABC69FC" w14:textId="77777777" w:rsidR="00095126" w:rsidRDefault="00095126" w:rsidP="00095126">
      <w:pPr>
        <w:pStyle w:val="ListParagraph"/>
        <w:numPr>
          <w:ilvl w:val="1"/>
          <w:numId w:val="6"/>
        </w:numPr>
      </w:pPr>
      <w:r>
        <w:t xml:space="preserve">Data Size: 1 – 1 = </w:t>
      </w:r>
    </w:p>
    <w:p w14:paraId="693AC3CF" w14:textId="77777777" w:rsidR="00095126" w:rsidRDefault="00095126" w:rsidP="00095126">
      <w:pPr>
        <w:pStyle w:val="ListParagraph"/>
        <w:numPr>
          <w:ilvl w:val="2"/>
          <w:numId w:val="6"/>
        </w:numPr>
      </w:pPr>
      <w:r>
        <w:t>Bit 0 – Sabbath Mode Active/Inactive (1/0)</w:t>
      </w:r>
    </w:p>
    <w:p w14:paraId="0E76BF2F" w14:textId="77777777" w:rsidR="00095126" w:rsidRDefault="00095126" w:rsidP="00095126">
      <w:pPr>
        <w:pStyle w:val="ListParagraph"/>
        <w:numPr>
          <w:ilvl w:val="1"/>
          <w:numId w:val="6"/>
        </w:numPr>
      </w:pPr>
      <w:r>
        <w:t>Read Only: True</w:t>
      </w:r>
    </w:p>
    <w:p w14:paraId="7C911F86" w14:textId="77777777" w:rsidR="00095126" w:rsidRPr="00627CC0" w:rsidRDefault="00095126" w:rsidP="00095126">
      <w:pPr>
        <w:pStyle w:val="ListParagraph"/>
        <w:numPr>
          <w:ilvl w:val="0"/>
          <w:numId w:val="6"/>
        </w:numPr>
        <w:autoSpaceDE w:val="0"/>
        <w:autoSpaceDN w:val="0"/>
        <w:adjustRightInd w:val="0"/>
        <w:spacing w:after="0" w:line="240" w:lineRule="auto"/>
      </w:pPr>
      <w:r>
        <w:t>ERD Name:</w:t>
      </w:r>
      <w:r w:rsidRPr="00627CC0">
        <w:t xml:space="preserve">   Temperature Alert</w:t>
      </w:r>
    </w:p>
    <w:p w14:paraId="66735362" w14:textId="77777777" w:rsidR="00095126" w:rsidRDefault="00095126" w:rsidP="00095126">
      <w:pPr>
        <w:pStyle w:val="ListParagraph"/>
        <w:numPr>
          <w:ilvl w:val="1"/>
          <w:numId w:val="6"/>
        </w:numPr>
      </w:pPr>
      <w:r>
        <w:t>Designator: 0x1003</w:t>
      </w:r>
    </w:p>
    <w:p w14:paraId="7152D29B" w14:textId="77777777" w:rsidR="00095126" w:rsidRDefault="00095126" w:rsidP="00095126">
      <w:pPr>
        <w:pStyle w:val="ListParagraph"/>
        <w:numPr>
          <w:ilvl w:val="1"/>
          <w:numId w:val="6"/>
        </w:numPr>
      </w:pPr>
      <w:r>
        <w:t>Data Size: 1</w:t>
      </w:r>
    </w:p>
    <w:p w14:paraId="116675C1" w14:textId="77777777" w:rsidR="00095126" w:rsidRDefault="00095126" w:rsidP="00095126">
      <w:pPr>
        <w:pStyle w:val="ListParagraph"/>
        <w:numPr>
          <w:ilvl w:val="2"/>
          <w:numId w:val="6"/>
        </w:numPr>
      </w:pPr>
      <w:r>
        <w:t xml:space="preserve">Bit 0 – FF Above 50 </w:t>
      </w:r>
      <w:proofErr w:type="spellStart"/>
      <w:r>
        <w:t>Deg</w:t>
      </w:r>
      <w:proofErr w:type="spellEnd"/>
      <w:r>
        <w:t xml:space="preserve"> F (1/0)</w:t>
      </w:r>
    </w:p>
    <w:p w14:paraId="22C020E4" w14:textId="77777777" w:rsidR="00095126" w:rsidRDefault="00095126" w:rsidP="00095126">
      <w:pPr>
        <w:pStyle w:val="ListParagraph"/>
        <w:numPr>
          <w:ilvl w:val="2"/>
          <w:numId w:val="6"/>
        </w:numPr>
      </w:pPr>
      <w:r>
        <w:t xml:space="preserve">Bit 1 – FZ Above 20 </w:t>
      </w:r>
      <w:proofErr w:type="spellStart"/>
      <w:r>
        <w:t>Deg</w:t>
      </w:r>
      <w:proofErr w:type="spellEnd"/>
      <w:r>
        <w:t xml:space="preserve"> F (1/0)</w:t>
      </w:r>
    </w:p>
    <w:p w14:paraId="3FBA9203" w14:textId="77777777" w:rsidR="00095126" w:rsidRDefault="00095126" w:rsidP="00095126">
      <w:pPr>
        <w:pStyle w:val="ListParagraph"/>
        <w:numPr>
          <w:ilvl w:val="1"/>
          <w:numId w:val="6"/>
        </w:numPr>
      </w:pPr>
      <w:r>
        <w:t>Read Only: True</w:t>
      </w:r>
    </w:p>
    <w:p w14:paraId="738045FE" w14:textId="77777777" w:rsidR="00095126" w:rsidRPr="00627CC0" w:rsidRDefault="00095126" w:rsidP="00095126">
      <w:pPr>
        <w:pStyle w:val="ListParagraph"/>
        <w:numPr>
          <w:ilvl w:val="0"/>
          <w:numId w:val="6"/>
        </w:numPr>
        <w:autoSpaceDE w:val="0"/>
        <w:autoSpaceDN w:val="0"/>
        <w:adjustRightInd w:val="0"/>
        <w:spacing w:after="0" w:line="240" w:lineRule="auto"/>
      </w:pPr>
      <w:r>
        <w:t>ERD Name: Displayed Temperature</w:t>
      </w:r>
    </w:p>
    <w:p w14:paraId="1B0A175D" w14:textId="77777777" w:rsidR="00095126" w:rsidRDefault="00095126" w:rsidP="00095126">
      <w:pPr>
        <w:pStyle w:val="ListParagraph"/>
        <w:numPr>
          <w:ilvl w:val="1"/>
          <w:numId w:val="6"/>
        </w:numPr>
      </w:pPr>
      <w:r>
        <w:t>Designator: 0x1004</w:t>
      </w:r>
    </w:p>
    <w:p w14:paraId="6D2F0873" w14:textId="77777777" w:rsidR="00095126" w:rsidRDefault="00095126" w:rsidP="00095126">
      <w:pPr>
        <w:pStyle w:val="ListParagraph"/>
        <w:numPr>
          <w:ilvl w:val="1"/>
          <w:numId w:val="6"/>
        </w:numPr>
      </w:pPr>
      <w:r>
        <w:t>Data Size: 2</w:t>
      </w:r>
    </w:p>
    <w:p w14:paraId="4064106C" w14:textId="77777777" w:rsidR="00095126" w:rsidRDefault="00095126" w:rsidP="00095126">
      <w:pPr>
        <w:pStyle w:val="ListParagraph"/>
        <w:numPr>
          <w:ilvl w:val="2"/>
          <w:numId w:val="6"/>
        </w:numPr>
      </w:pPr>
      <w:r>
        <w:t xml:space="preserve">[0] = FF Temperature </w:t>
      </w:r>
      <w:r w:rsidR="00627CC0">
        <w:t>(signed char)</w:t>
      </w:r>
    </w:p>
    <w:p w14:paraId="59D6E7C2" w14:textId="77777777" w:rsidR="00095126" w:rsidRDefault="00095126" w:rsidP="00095126">
      <w:pPr>
        <w:pStyle w:val="ListParagraph"/>
        <w:numPr>
          <w:ilvl w:val="2"/>
          <w:numId w:val="6"/>
        </w:numPr>
      </w:pPr>
      <w:r>
        <w:t>[1] = FZ Temperature</w:t>
      </w:r>
      <w:r w:rsidR="00627CC0">
        <w:t xml:space="preserve"> (signed char)</w:t>
      </w:r>
    </w:p>
    <w:p w14:paraId="2485E63A" w14:textId="77777777" w:rsidR="00095126" w:rsidRDefault="00095126" w:rsidP="00095126">
      <w:pPr>
        <w:pStyle w:val="ListParagraph"/>
        <w:numPr>
          <w:ilvl w:val="1"/>
          <w:numId w:val="6"/>
        </w:numPr>
      </w:pPr>
      <w:r>
        <w:t>Read Only: True</w:t>
      </w:r>
    </w:p>
    <w:p w14:paraId="3FDE165D" w14:textId="77777777" w:rsidR="00095126" w:rsidRPr="00627CC0" w:rsidRDefault="00095126" w:rsidP="00095126">
      <w:pPr>
        <w:pStyle w:val="ListParagraph"/>
        <w:numPr>
          <w:ilvl w:val="0"/>
          <w:numId w:val="6"/>
        </w:numPr>
        <w:autoSpaceDE w:val="0"/>
        <w:autoSpaceDN w:val="0"/>
        <w:adjustRightInd w:val="0"/>
        <w:spacing w:after="0" w:line="240" w:lineRule="auto"/>
      </w:pPr>
      <w:r>
        <w:t>ERD Name: Set Point Temperature</w:t>
      </w:r>
    </w:p>
    <w:p w14:paraId="460CB8B7" w14:textId="77777777" w:rsidR="00095126" w:rsidRDefault="00095126" w:rsidP="00095126">
      <w:pPr>
        <w:pStyle w:val="ListParagraph"/>
        <w:numPr>
          <w:ilvl w:val="1"/>
          <w:numId w:val="6"/>
        </w:numPr>
      </w:pPr>
      <w:r>
        <w:t>Designator: 0x1005</w:t>
      </w:r>
    </w:p>
    <w:p w14:paraId="71171088" w14:textId="77777777" w:rsidR="00095126" w:rsidRDefault="00095126" w:rsidP="00095126">
      <w:pPr>
        <w:pStyle w:val="ListParagraph"/>
        <w:numPr>
          <w:ilvl w:val="1"/>
          <w:numId w:val="6"/>
        </w:numPr>
      </w:pPr>
      <w:r>
        <w:t>Data Size: 2</w:t>
      </w:r>
    </w:p>
    <w:p w14:paraId="1CE21942" w14:textId="77777777" w:rsidR="00095126" w:rsidRDefault="00095126" w:rsidP="00095126">
      <w:pPr>
        <w:pStyle w:val="ListParagraph"/>
        <w:numPr>
          <w:ilvl w:val="2"/>
          <w:numId w:val="6"/>
        </w:numPr>
      </w:pPr>
      <w:r>
        <w:t>[0] = FF User Set point</w:t>
      </w:r>
    </w:p>
    <w:p w14:paraId="28EFC987" w14:textId="77777777" w:rsidR="00095126" w:rsidRDefault="00095126" w:rsidP="00095126">
      <w:pPr>
        <w:pStyle w:val="ListParagraph"/>
        <w:numPr>
          <w:ilvl w:val="2"/>
          <w:numId w:val="6"/>
        </w:numPr>
      </w:pPr>
      <w:r>
        <w:t>[1] = FZ User Set point</w:t>
      </w:r>
    </w:p>
    <w:p w14:paraId="1212FDA3" w14:textId="77777777" w:rsidR="00095126" w:rsidRDefault="00095126" w:rsidP="00095126">
      <w:pPr>
        <w:pStyle w:val="ListParagraph"/>
        <w:numPr>
          <w:ilvl w:val="1"/>
          <w:numId w:val="6"/>
        </w:numPr>
      </w:pPr>
      <w:r>
        <w:t>Read Only: False</w:t>
      </w:r>
    </w:p>
    <w:p w14:paraId="7D991587" w14:textId="77777777" w:rsidR="00095126" w:rsidRPr="00627CC0" w:rsidRDefault="00095126" w:rsidP="00095126">
      <w:pPr>
        <w:pStyle w:val="ListParagraph"/>
        <w:numPr>
          <w:ilvl w:val="0"/>
          <w:numId w:val="6"/>
        </w:numPr>
        <w:autoSpaceDE w:val="0"/>
        <w:autoSpaceDN w:val="0"/>
        <w:adjustRightInd w:val="0"/>
        <w:spacing w:after="0" w:line="240" w:lineRule="auto"/>
      </w:pPr>
      <w:r>
        <w:t xml:space="preserve">ERD Name: Door Alarm Alert </w:t>
      </w:r>
      <w:r w:rsidRPr="00627CC0">
        <w:t>(deprecated 2013)</w:t>
      </w:r>
    </w:p>
    <w:p w14:paraId="74DBC889" w14:textId="77777777" w:rsidR="00095126" w:rsidRDefault="00095126" w:rsidP="00095126">
      <w:pPr>
        <w:pStyle w:val="ListParagraph"/>
        <w:numPr>
          <w:ilvl w:val="1"/>
          <w:numId w:val="6"/>
        </w:numPr>
      </w:pPr>
      <w:r>
        <w:t>Designator: 0x1006</w:t>
      </w:r>
    </w:p>
    <w:p w14:paraId="2EA93093" w14:textId="77777777" w:rsidR="00095126" w:rsidRDefault="00095126" w:rsidP="00095126">
      <w:pPr>
        <w:pStyle w:val="ListParagraph"/>
        <w:numPr>
          <w:ilvl w:val="1"/>
          <w:numId w:val="6"/>
        </w:numPr>
      </w:pPr>
      <w:r>
        <w:t>Data Size: 1</w:t>
      </w:r>
    </w:p>
    <w:p w14:paraId="2BB9342C" w14:textId="77777777" w:rsidR="00095126" w:rsidRDefault="00095126" w:rsidP="00095126">
      <w:pPr>
        <w:pStyle w:val="ListParagraph"/>
        <w:numPr>
          <w:ilvl w:val="2"/>
          <w:numId w:val="6"/>
        </w:numPr>
      </w:pPr>
      <w:r>
        <w:t>Bit 0 = FF Door</w:t>
      </w:r>
    </w:p>
    <w:p w14:paraId="7B133B5F" w14:textId="77777777" w:rsidR="00095126" w:rsidRDefault="00095126" w:rsidP="00095126">
      <w:pPr>
        <w:pStyle w:val="ListParagraph"/>
        <w:numPr>
          <w:ilvl w:val="2"/>
          <w:numId w:val="6"/>
        </w:numPr>
      </w:pPr>
      <w:r>
        <w:t>Bit 1 = FZ Door</w:t>
      </w:r>
    </w:p>
    <w:p w14:paraId="2BD99EFA" w14:textId="77777777" w:rsidR="00095126" w:rsidRDefault="00095126" w:rsidP="00095126">
      <w:pPr>
        <w:pStyle w:val="ListParagraph"/>
        <w:numPr>
          <w:ilvl w:val="1"/>
          <w:numId w:val="6"/>
        </w:numPr>
      </w:pPr>
      <w:r>
        <w:t>Read Only: True</w:t>
      </w:r>
    </w:p>
    <w:p w14:paraId="56B4B336" w14:textId="77777777" w:rsidR="00095126" w:rsidRPr="00627CC0" w:rsidRDefault="00095126" w:rsidP="00095126">
      <w:pPr>
        <w:pStyle w:val="ListParagraph"/>
        <w:numPr>
          <w:ilvl w:val="0"/>
          <w:numId w:val="6"/>
        </w:numPr>
        <w:autoSpaceDE w:val="0"/>
        <w:autoSpaceDN w:val="0"/>
        <w:adjustRightInd w:val="0"/>
        <w:spacing w:after="0" w:line="240" w:lineRule="auto"/>
      </w:pPr>
      <w:r>
        <w:t xml:space="preserve">ERD Name: Icemaker Bucket Status </w:t>
      </w:r>
      <w:r w:rsidRPr="00627CC0">
        <w:t>(deprecated 2013)</w:t>
      </w:r>
    </w:p>
    <w:p w14:paraId="6D4C0903" w14:textId="77777777" w:rsidR="00095126" w:rsidRDefault="00095126" w:rsidP="00095126">
      <w:pPr>
        <w:pStyle w:val="ListParagraph"/>
        <w:numPr>
          <w:ilvl w:val="1"/>
          <w:numId w:val="6"/>
        </w:numPr>
      </w:pPr>
      <w:r>
        <w:t>Designator: 0x1007</w:t>
      </w:r>
    </w:p>
    <w:p w14:paraId="1902B599" w14:textId="77777777" w:rsidR="00095126" w:rsidRDefault="00095126" w:rsidP="00095126">
      <w:pPr>
        <w:pStyle w:val="ListParagraph"/>
        <w:numPr>
          <w:ilvl w:val="1"/>
          <w:numId w:val="6"/>
        </w:numPr>
      </w:pPr>
      <w:r>
        <w:t>Data Size: 1</w:t>
      </w:r>
    </w:p>
    <w:p w14:paraId="17FD6BA7" w14:textId="77777777" w:rsidR="00095126" w:rsidRDefault="00095126" w:rsidP="00095126">
      <w:pPr>
        <w:pStyle w:val="ListParagraph"/>
        <w:numPr>
          <w:ilvl w:val="2"/>
          <w:numId w:val="6"/>
        </w:numPr>
      </w:pPr>
      <w:r>
        <w:t>Bit 0 = FF IM  (present/absent – 1/0)</w:t>
      </w:r>
    </w:p>
    <w:p w14:paraId="70179A91" w14:textId="77777777" w:rsidR="00095126" w:rsidRDefault="00095126" w:rsidP="00095126">
      <w:pPr>
        <w:pStyle w:val="ListParagraph"/>
        <w:numPr>
          <w:ilvl w:val="2"/>
          <w:numId w:val="6"/>
        </w:numPr>
      </w:pPr>
      <w:r>
        <w:t>Bit 1 = FZ IM (present/absent – 1/0)</w:t>
      </w:r>
    </w:p>
    <w:p w14:paraId="54918FA8" w14:textId="77777777" w:rsidR="00095126" w:rsidRDefault="00095126" w:rsidP="00095126">
      <w:pPr>
        <w:pStyle w:val="ListParagraph"/>
        <w:numPr>
          <w:ilvl w:val="2"/>
          <w:numId w:val="6"/>
        </w:numPr>
      </w:pPr>
      <w:r>
        <w:t>Bit 2 = FF Bucket (Full/Not Full – 1/0)</w:t>
      </w:r>
    </w:p>
    <w:p w14:paraId="6F40F7EB" w14:textId="77777777" w:rsidR="00095126" w:rsidRDefault="00095126" w:rsidP="00095126">
      <w:pPr>
        <w:pStyle w:val="ListParagraph"/>
        <w:numPr>
          <w:ilvl w:val="2"/>
          <w:numId w:val="6"/>
        </w:numPr>
      </w:pPr>
      <w:r>
        <w:t>Bit 3 = FZ Bucket (Full/Not Full – 1/0)</w:t>
      </w:r>
    </w:p>
    <w:p w14:paraId="2A73F50C" w14:textId="77777777" w:rsidR="00095126" w:rsidRDefault="00095126" w:rsidP="00095126">
      <w:pPr>
        <w:pStyle w:val="ListParagraph"/>
        <w:numPr>
          <w:ilvl w:val="1"/>
          <w:numId w:val="6"/>
        </w:numPr>
      </w:pPr>
      <w:r>
        <w:t>Read Only: True</w:t>
      </w:r>
    </w:p>
    <w:p w14:paraId="3D8C9ECF" w14:textId="77777777" w:rsidR="00095126" w:rsidRPr="00627CC0" w:rsidRDefault="00095126" w:rsidP="00095126">
      <w:pPr>
        <w:pStyle w:val="ListParagraph"/>
        <w:numPr>
          <w:ilvl w:val="0"/>
          <w:numId w:val="6"/>
        </w:numPr>
        <w:autoSpaceDE w:val="0"/>
        <w:autoSpaceDN w:val="0"/>
        <w:adjustRightInd w:val="0"/>
        <w:spacing w:after="0" w:line="240" w:lineRule="auto"/>
      </w:pPr>
      <w:r>
        <w:lastRenderedPageBreak/>
        <w:t xml:space="preserve">ERD Name: Odor Filter Expiration </w:t>
      </w:r>
      <w:r w:rsidRPr="00627CC0">
        <w:t>(deprecated 2013)</w:t>
      </w:r>
    </w:p>
    <w:p w14:paraId="56B52FAF" w14:textId="77777777" w:rsidR="00095126" w:rsidRDefault="00095126" w:rsidP="00095126">
      <w:pPr>
        <w:pStyle w:val="ListParagraph"/>
        <w:numPr>
          <w:ilvl w:val="1"/>
          <w:numId w:val="6"/>
        </w:numPr>
      </w:pPr>
      <w:r>
        <w:t>Designator: 0x1008</w:t>
      </w:r>
    </w:p>
    <w:p w14:paraId="7FF32729" w14:textId="77777777" w:rsidR="00095126" w:rsidRDefault="00095126" w:rsidP="00095126">
      <w:pPr>
        <w:pStyle w:val="ListParagraph"/>
        <w:numPr>
          <w:ilvl w:val="1"/>
          <w:numId w:val="6"/>
        </w:numPr>
      </w:pPr>
      <w:r>
        <w:t>Data Size: 5</w:t>
      </w:r>
    </w:p>
    <w:p w14:paraId="2E3240E3" w14:textId="77777777" w:rsidR="00095126" w:rsidRDefault="00095126" w:rsidP="00095126">
      <w:pPr>
        <w:pStyle w:val="ListParagraph"/>
        <w:numPr>
          <w:ilvl w:val="2"/>
          <w:numId w:val="6"/>
        </w:numPr>
      </w:pPr>
      <w:r>
        <w:t>[0] = (MSB) Odor Filter Calendar Timer</w:t>
      </w:r>
    </w:p>
    <w:p w14:paraId="58F01B01" w14:textId="77777777" w:rsidR="00095126" w:rsidRDefault="00095126" w:rsidP="00095126">
      <w:pPr>
        <w:pStyle w:val="ListParagraph"/>
        <w:numPr>
          <w:ilvl w:val="2"/>
          <w:numId w:val="6"/>
        </w:numPr>
      </w:pPr>
      <w:r>
        <w:t>[1] = (LSB) Odor Filter Calendar Timer</w:t>
      </w:r>
    </w:p>
    <w:p w14:paraId="0E48EDB4" w14:textId="77777777" w:rsidR="00095126" w:rsidRDefault="00095126" w:rsidP="00095126">
      <w:pPr>
        <w:pStyle w:val="ListParagraph"/>
        <w:numPr>
          <w:ilvl w:val="2"/>
          <w:numId w:val="6"/>
        </w:numPr>
      </w:pPr>
      <w:r>
        <w:t>[2] = Odor Filter % Used</w:t>
      </w:r>
    </w:p>
    <w:p w14:paraId="1ED3BAEE" w14:textId="77777777" w:rsidR="00095126" w:rsidRDefault="00095126" w:rsidP="00095126">
      <w:pPr>
        <w:pStyle w:val="ListParagraph"/>
        <w:numPr>
          <w:ilvl w:val="2"/>
          <w:numId w:val="6"/>
        </w:numPr>
      </w:pPr>
      <w:r>
        <w:t>[3] = Odor Filter Time Remaining (Hours)</w:t>
      </w:r>
    </w:p>
    <w:p w14:paraId="3BB6FA34" w14:textId="77777777" w:rsidR="00095126" w:rsidRDefault="00095126" w:rsidP="00095126">
      <w:pPr>
        <w:pStyle w:val="ListParagraph"/>
        <w:numPr>
          <w:ilvl w:val="2"/>
          <w:numId w:val="6"/>
        </w:numPr>
      </w:pPr>
      <w:r>
        <w:t>[4] = Odor Filter Time Remaining (Hours)</w:t>
      </w:r>
    </w:p>
    <w:p w14:paraId="75A96A24" w14:textId="77777777" w:rsidR="00095126" w:rsidRDefault="00095126" w:rsidP="00095126">
      <w:pPr>
        <w:pStyle w:val="ListParagraph"/>
        <w:numPr>
          <w:ilvl w:val="1"/>
          <w:numId w:val="6"/>
        </w:numPr>
      </w:pPr>
      <w:r>
        <w:t>Read Only: True</w:t>
      </w:r>
    </w:p>
    <w:sectPr w:rsidR="00095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nlo Regular">
    <w:altName w:val="Arial"/>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79E0"/>
    <w:multiLevelType w:val="hybridMultilevel"/>
    <w:tmpl w:val="B29A35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F7E46"/>
    <w:multiLevelType w:val="hybridMultilevel"/>
    <w:tmpl w:val="347490B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BAA4162"/>
    <w:multiLevelType w:val="hybridMultilevel"/>
    <w:tmpl w:val="59A2F3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42459"/>
    <w:multiLevelType w:val="hybridMultilevel"/>
    <w:tmpl w:val="6C10F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0429E"/>
    <w:multiLevelType w:val="hybridMultilevel"/>
    <w:tmpl w:val="CA2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7DC23E9"/>
    <w:multiLevelType w:val="hybridMultilevel"/>
    <w:tmpl w:val="B29A35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E2814"/>
    <w:multiLevelType w:val="hybridMultilevel"/>
    <w:tmpl w:val="BAD899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46E02"/>
    <w:multiLevelType w:val="hybridMultilevel"/>
    <w:tmpl w:val="206C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62321"/>
    <w:multiLevelType w:val="hybridMultilevel"/>
    <w:tmpl w:val="D31C91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5622A"/>
    <w:multiLevelType w:val="hybridMultilevel"/>
    <w:tmpl w:val="2A9CFE32"/>
    <w:lvl w:ilvl="0" w:tplc="9CE6A8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51006B"/>
    <w:multiLevelType w:val="hybridMultilevel"/>
    <w:tmpl w:val="6F84B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7E7A50"/>
    <w:multiLevelType w:val="hybridMultilevel"/>
    <w:tmpl w:val="2CBC7668"/>
    <w:lvl w:ilvl="0" w:tplc="78DC2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7535B"/>
    <w:multiLevelType w:val="hybridMultilevel"/>
    <w:tmpl w:val="09764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026A3"/>
    <w:multiLevelType w:val="hybridMultilevel"/>
    <w:tmpl w:val="6F9C0E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44C4B"/>
    <w:multiLevelType w:val="hybridMultilevel"/>
    <w:tmpl w:val="40F2D81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13A1EB9"/>
    <w:multiLevelType w:val="hybridMultilevel"/>
    <w:tmpl w:val="EAD206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82F5A"/>
    <w:multiLevelType w:val="hybridMultilevel"/>
    <w:tmpl w:val="930E2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F0D2E"/>
    <w:multiLevelType w:val="hybridMultilevel"/>
    <w:tmpl w:val="C3B6A42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FE222E"/>
    <w:multiLevelType w:val="hybridMultilevel"/>
    <w:tmpl w:val="E370DE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6"/>
  </w:num>
  <w:num w:numId="4">
    <w:abstractNumId w:val="2"/>
  </w:num>
  <w:num w:numId="5">
    <w:abstractNumId w:val="16"/>
  </w:num>
  <w:num w:numId="6">
    <w:abstractNumId w:val="0"/>
  </w:num>
  <w:num w:numId="7">
    <w:abstractNumId w:val="14"/>
  </w:num>
  <w:num w:numId="8">
    <w:abstractNumId w:val="1"/>
  </w:num>
  <w:num w:numId="9">
    <w:abstractNumId w:val="8"/>
  </w:num>
  <w:num w:numId="10">
    <w:abstractNumId w:val="10"/>
  </w:num>
  <w:num w:numId="11">
    <w:abstractNumId w:val="17"/>
  </w:num>
  <w:num w:numId="12">
    <w:abstractNumId w:val="7"/>
  </w:num>
  <w:num w:numId="13">
    <w:abstractNumId w:val="13"/>
  </w:num>
  <w:num w:numId="14">
    <w:abstractNumId w:val="18"/>
  </w:num>
  <w:num w:numId="15">
    <w:abstractNumId w:val="11"/>
  </w:num>
  <w:num w:numId="16">
    <w:abstractNumId w:val="4"/>
  </w:num>
  <w:num w:numId="17">
    <w:abstractNumId w:val="5"/>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A3"/>
    <w:rsid w:val="00001B9D"/>
    <w:rsid w:val="00004473"/>
    <w:rsid w:val="00006644"/>
    <w:rsid w:val="00013153"/>
    <w:rsid w:val="00015178"/>
    <w:rsid w:val="000201C1"/>
    <w:rsid w:val="00021BD8"/>
    <w:rsid w:val="00023DA7"/>
    <w:rsid w:val="0002639F"/>
    <w:rsid w:val="0002687D"/>
    <w:rsid w:val="00027D47"/>
    <w:rsid w:val="00040E37"/>
    <w:rsid w:val="00041DE0"/>
    <w:rsid w:val="0004222B"/>
    <w:rsid w:val="0004523F"/>
    <w:rsid w:val="00046846"/>
    <w:rsid w:val="000471EB"/>
    <w:rsid w:val="00047444"/>
    <w:rsid w:val="0005194F"/>
    <w:rsid w:val="00056E40"/>
    <w:rsid w:val="00060435"/>
    <w:rsid w:val="00065B88"/>
    <w:rsid w:val="000665FF"/>
    <w:rsid w:val="000701E3"/>
    <w:rsid w:val="0007129F"/>
    <w:rsid w:val="0007247D"/>
    <w:rsid w:val="000761EA"/>
    <w:rsid w:val="00077129"/>
    <w:rsid w:val="000801F2"/>
    <w:rsid w:val="00085CCF"/>
    <w:rsid w:val="00092298"/>
    <w:rsid w:val="00092822"/>
    <w:rsid w:val="00092EC3"/>
    <w:rsid w:val="00093083"/>
    <w:rsid w:val="00093747"/>
    <w:rsid w:val="00095126"/>
    <w:rsid w:val="00095B89"/>
    <w:rsid w:val="00096120"/>
    <w:rsid w:val="000963CE"/>
    <w:rsid w:val="000B467E"/>
    <w:rsid w:val="000B55A3"/>
    <w:rsid w:val="000C29CB"/>
    <w:rsid w:val="000C4C18"/>
    <w:rsid w:val="000D3346"/>
    <w:rsid w:val="000E18AF"/>
    <w:rsid w:val="000E270A"/>
    <w:rsid w:val="000E2E20"/>
    <w:rsid w:val="000F4F0A"/>
    <w:rsid w:val="000F5CBD"/>
    <w:rsid w:val="001016CA"/>
    <w:rsid w:val="00103E02"/>
    <w:rsid w:val="00104846"/>
    <w:rsid w:val="00117248"/>
    <w:rsid w:val="001225B7"/>
    <w:rsid w:val="00125479"/>
    <w:rsid w:val="00135283"/>
    <w:rsid w:val="001365F1"/>
    <w:rsid w:val="00143729"/>
    <w:rsid w:val="00143DF7"/>
    <w:rsid w:val="001456AB"/>
    <w:rsid w:val="001459FA"/>
    <w:rsid w:val="00145ECB"/>
    <w:rsid w:val="001469F4"/>
    <w:rsid w:val="00147BC1"/>
    <w:rsid w:val="00153D5E"/>
    <w:rsid w:val="001552E2"/>
    <w:rsid w:val="0016128F"/>
    <w:rsid w:val="00162039"/>
    <w:rsid w:val="00162310"/>
    <w:rsid w:val="00162642"/>
    <w:rsid w:val="001710FB"/>
    <w:rsid w:val="00172996"/>
    <w:rsid w:val="00174CEC"/>
    <w:rsid w:val="00175353"/>
    <w:rsid w:val="00175767"/>
    <w:rsid w:val="00182192"/>
    <w:rsid w:val="0018619D"/>
    <w:rsid w:val="00186CF6"/>
    <w:rsid w:val="00194443"/>
    <w:rsid w:val="0019715E"/>
    <w:rsid w:val="001A173D"/>
    <w:rsid w:val="001A2ACF"/>
    <w:rsid w:val="001A572E"/>
    <w:rsid w:val="001A7527"/>
    <w:rsid w:val="001A7DFD"/>
    <w:rsid w:val="001B1E8C"/>
    <w:rsid w:val="001B3B64"/>
    <w:rsid w:val="001C0894"/>
    <w:rsid w:val="001C336B"/>
    <w:rsid w:val="001C5C9F"/>
    <w:rsid w:val="001C7BDA"/>
    <w:rsid w:val="001D3CB8"/>
    <w:rsid w:val="001D550D"/>
    <w:rsid w:val="001D76B3"/>
    <w:rsid w:val="001E12D8"/>
    <w:rsid w:val="001E3876"/>
    <w:rsid w:val="001E500D"/>
    <w:rsid w:val="001E6B59"/>
    <w:rsid w:val="001E6CCD"/>
    <w:rsid w:val="001F3DA4"/>
    <w:rsid w:val="001F79CA"/>
    <w:rsid w:val="00201824"/>
    <w:rsid w:val="00201EB7"/>
    <w:rsid w:val="002069AB"/>
    <w:rsid w:val="002071D3"/>
    <w:rsid w:val="00207868"/>
    <w:rsid w:val="00216239"/>
    <w:rsid w:val="00216C9A"/>
    <w:rsid w:val="0021788A"/>
    <w:rsid w:val="00227DB4"/>
    <w:rsid w:val="00230ACC"/>
    <w:rsid w:val="0023233A"/>
    <w:rsid w:val="00240629"/>
    <w:rsid w:val="0024651C"/>
    <w:rsid w:val="00246B5C"/>
    <w:rsid w:val="002473DB"/>
    <w:rsid w:val="00250883"/>
    <w:rsid w:val="00250CC2"/>
    <w:rsid w:val="0025683C"/>
    <w:rsid w:val="002570FD"/>
    <w:rsid w:val="002635B7"/>
    <w:rsid w:val="002662A3"/>
    <w:rsid w:val="00275633"/>
    <w:rsid w:val="00286677"/>
    <w:rsid w:val="00286C8B"/>
    <w:rsid w:val="0029292C"/>
    <w:rsid w:val="00294C32"/>
    <w:rsid w:val="002A6E0F"/>
    <w:rsid w:val="002B04ED"/>
    <w:rsid w:val="002B1B5F"/>
    <w:rsid w:val="002B1D75"/>
    <w:rsid w:val="002B2458"/>
    <w:rsid w:val="002B607D"/>
    <w:rsid w:val="002C19ED"/>
    <w:rsid w:val="002D21C1"/>
    <w:rsid w:val="002D61B3"/>
    <w:rsid w:val="002D631B"/>
    <w:rsid w:val="002E3539"/>
    <w:rsid w:val="002E7C85"/>
    <w:rsid w:val="002F2D87"/>
    <w:rsid w:val="002F4E61"/>
    <w:rsid w:val="002F7B53"/>
    <w:rsid w:val="00302224"/>
    <w:rsid w:val="00303F56"/>
    <w:rsid w:val="00303F63"/>
    <w:rsid w:val="00306B1D"/>
    <w:rsid w:val="00313CEE"/>
    <w:rsid w:val="00313D7F"/>
    <w:rsid w:val="003140CD"/>
    <w:rsid w:val="00314F13"/>
    <w:rsid w:val="00316B75"/>
    <w:rsid w:val="00321F05"/>
    <w:rsid w:val="0032390B"/>
    <w:rsid w:val="00323A7A"/>
    <w:rsid w:val="00325112"/>
    <w:rsid w:val="0032571A"/>
    <w:rsid w:val="003263B5"/>
    <w:rsid w:val="0033601B"/>
    <w:rsid w:val="00336686"/>
    <w:rsid w:val="003400EA"/>
    <w:rsid w:val="0034248E"/>
    <w:rsid w:val="00342940"/>
    <w:rsid w:val="003469FC"/>
    <w:rsid w:val="003542D3"/>
    <w:rsid w:val="003613C8"/>
    <w:rsid w:val="003613D3"/>
    <w:rsid w:val="003622FF"/>
    <w:rsid w:val="00370884"/>
    <w:rsid w:val="003723F8"/>
    <w:rsid w:val="0037291C"/>
    <w:rsid w:val="00373A21"/>
    <w:rsid w:val="00373C44"/>
    <w:rsid w:val="00377158"/>
    <w:rsid w:val="00387058"/>
    <w:rsid w:val="00390699"/>
    <w:rsid w:val="00391573"/>
    <w:rsid w:val="003927D3"/>
    <w:rsid w:val="00393963"/>
    <w:rsid w:val="00394B2E"/>
    <w:rsid w:val="00394F80"/>
    <w:rsid w:val="0039544D"/>
    <w:rsid w:val="00397DAC"/>
    <w:rsid w:val="00397FAE"/>
    <w:rsid w:val="003A2F39"/>
    <w:rsid w:val="003A76AE"/>
    <w:rsid w:val="003B054E"/>
    <w:rsid w:val="003B3894"/>
    <w:rsid w:val="003B4BDC"/>
    <w:rsid w:val="003B4D24"/>
    <w:rsid w:val="003B5DCB"/>
    <w:rsid w:val="003D043A"/>
    <w:rsid w:val="003D075B"/>
    <w:rsid w:val="003D1A9B"/>
    <w:rsid w:val="003D62DB"/>
    <w:rsid w:val="003D70D9"/>
    <w:rsid w:val="003E40FF"/>
    <w:rsid w:val="003F0AB8"/>
    <w:rsid w:val="003F6CB8"/>
    <w:rsid w:val="0040242F"/>
    <w:rsid w:val="004039DE"/>
    <w:rsid w:val="0040470E"/>
    <w:rsid w:val="004073B4"/>
    <w:rsid w:val="00412DCC"/>
    <w:rsid w:val="0041313F"/>
    <w:rsid w:val="004146A2"/>
    <w:rsid w:val="00423B73"/>
    <w:rsid w:val="004240BD"/>
    <w:rsid w:val="004243A9"/>
    <w:rsid w:val="004376F9"/>
    <w:rsid w:val="004443A4"/>
    <w:rsid w:val="00450132"/>
    <w:rsid w:val="004563F9"/>
    <w:rsid w:val="00457345"/>
    <w:rsid w:val="004574CD"/>
    <w:rsid w:val="00460AF8"/>
    <w:rsid w:val="004637D4"/>
    <w:rsid w:val="00466DCD"/>
    <w:rsid w:val="004701BC"/>
    <w:rsid w:val="0047546C"/>
    <w:rsid w:val="00476FCA"/>
    <w:rsid w:val="004772EC"/>
    <w:rsid w:val="004813A0"/>
    <w:rsid w:val="00486D95"/>
    <w:rsid w:val="0049231F"/>
    <w:rsid w:val="004925CB"/>
    <w:rsid w:val="00496B8F"/>
    <w:rsid w:val="0049710B"/>
    <w:rsid w:val="004A3408"/>
    <w:rsid w:val="004A5829"/>
    <w:rsid w:val="004A5DB0"/>
    <w:rsid w:val="004A7E72"/>
    <w:rsid w:val="004B0D2E"/>
    <w:rsid w:val="004B51F3"/>
    <w:rsid w:val="004B5206"/>
    <w:rsid w:val="004B6ADB"/>
    <w:rsid w:val="004C1938"/>
    <w:rsid w:val="004D02C2"/>
    <w:rsid w:val="004D0BC2"/>
    <w:rsid w:val="004D188B"/>
    <w:rsid w:val="004D308F"/>
    <w:rsid w:val="004D4EC1"/>
    <w:rsid w:val="004D5378"/>
    <w:rsid w:val="004D6D06"/>
    <w:rsid w:val="004E5885"/>
    <w:rsid w:val="004F48FA"/>
    <w:rsid w:val="004F4FEB"/>
    <w:rsid w:val="004F5784"/>
    <w:rsid w:val="004F6CE8"/>
    <w:rsid w:val="004F6E26"/>
    <w:rsid w:val="00507ABA"/>
    <w:rsid w:val="00514364"/>
    <w:rsid w:val="005162D2"/>
    <w:rsid w:val="00516B21"/>
    <w:rsid w:val="005247AE"/>
    <w:rsid w:val="005273EB"/>
    <w:rsid w:val="00530B60"/>
    <w:rsid w:val="00532AAB"/>
    <w:rsid w:val="005359EE"/>
    <w:rsid w:val="00540C09"/>
    <w:rsid w:val="00540EE0"/>
    <w:rsid w:val="0054496A"/>
    <w:rsid w:val="00546DA3"/>
    <w:rsid w:val="00553737"/>
    <w:rsid w:val="00553E38"/>
    <w:rsid w:val="00570952"/>
    <w:rsid w:val="005830CA"/>
    <w:rsid w:val="00584DD7"/>
    <w:rsid w:val="00585589"/>
    <w:rsid w:val="00586C4F"/>
    <w:rsid w:val="005901C8"/>
    <w:rsid w:val="00590210"/>
    <w:rsid w:val="005936C7"/>
    <w:rsid w:val="00593AE2"/>
    <w:rsid w:val="0059448B"/>
    <w:rsid w:val="005950E9"/>
    <w:rsid w:val="005A31A2"/>
    <w:rsid w:val="005B22FA"/>
    <w:rsid w:val="005B7DAC"/>
    <w:rsid w:val="005C0E40"/>
    <w:rsid w:val="005C2EE4"/>
    <w:rsid w:val="005C3BA1"/>
    <w:rsid w:val="005C3CE4"/>
    <w:rsid w:val="005C4990"/>
    <w:rsid w:val="005C5DF2"/>
    <w:rsid w:val="005D0883"/>
    <w:rsid w:val="005D19F3"/>
    <w:rsid w:val="005D3F52"/>
    <w:rsid w:val="005D6916"/>
    <w:rsid w:val="005D703B"/>
    <w:rsid w:val="005D7473"/>
    <w:rsid w:val="005E2BBA"/>
    <w:rsid w:val="005E42B0"/>
    <w:rsid w:val="005E4CF0"/>
    <w:rsid w:val="005E72C3"/>
    <w:rsid w:val="005F0229"/>
    <w:rsid w:val="005F0BAD"/>
    <w:rsid w:val="005F52FB"/>
    <w:rsid w:val="00610AA4"/>
    <w:rsid w:val="00611A61"/>
    <w:rsid w:val="00612BD1"/>
    <w:rsid w:val="006132AC"/>
    <w:rsid w:val="006176FC"/>
    <w:rsid w:val="00620F9D"/>
    <w:rsid w:val="00621780"/>
    <w:rsid w:val="006221EC"/>
    <w:rsid w:val="006229FB"/>
    <w:rsid w:val="00624068"/>
    <w:rsid w:val="00627673"/>
    <w:rsid w:val="00627CC0"/>
    <w:rsid w:val="00631A4D"/>
    <w:rsid w:val="00637141"/>
    <w:rsid w:val="00640637"/>
    <w:rsid w:val="0064157D"/>
    <w:rsid w:val="00641F16"/>
    <w:rsid w:val="0064297F"/>
    <w:rsid w:val="00645B69"/>
    <w:rsid w:val="006470E2"/>
    <w:rsid w:val="00653177"/>
    <w:rsid w:val="0065783D"/>
    <w:rsid w:val="0067045D"/>
    <w:rsid w:val="00670DE7"/>
    <w:rsid w:val="006743CD"/>
    <w:rsid w:val="00674DC3"/>
    <w:rsid w:val="00676DB1"/>
    <w:rsid w:val="0067760E"/>
    <w:rsid w:val="006804E1"/>
    <w:rsid w:val="00683E52"/>
    <w:rsid w:val="0068466C"/>
    <w:rsid w:val="00685E07"/>
    <w:rsid w:val="00685F66"/>
    <w:rsid w:val="00686AA8"/>
    <w:rsid w:val="00687074"/>
    <w:rsid w:val="0068707B"/>
    <w:rsid w:val="00687278"/>
    <w:rsid w:val="00687E60"/>
    <w:rsid w:val="00691669"/>
    <w:rsid w:val="00692F2D"/>
    <w:rsid w:val="00694FC0"/>
    <w:rsid w:val="00697CC8"/>
    <w:rsid w:val="006A276A"/>
    <w:rsid w:val="006B161D"/>
    <w:rsid w:val="006B25CF"/>
    <w:rsid w:val="006B2ABF"/>
    <w:rsid w:val="006B5EA1"/>
    <w:rsid w:val="006B7465"/>
    <w:rsid w:val="006C1248"/>
    <w:rsid w:val="006C2536"/>
    <w:rsid w:val="006C70E5"/>
    <w:rsid w:val="006D32AA"/>
    <w:rsid w:val="006D35F5"/>
    <w:rsid w:val="006D5F16"/>
    <w:rsid w:val="006D680F"/>
    <w:rsid w:val="006D70A1"/>
    <w:rsid w:val="006E05ED"/>
    <w:rsid w:val="006E1FBA"/>
    <w:rsid w:val="006E48B5"/>
    <w:rsid w:val="006E7F67"/>
    <w:rsid w:val="006F070D"/>
    <w:rsid w:val="006F08A9"/>
    <w:rsid w:val="006F41EF"/>
    <w:rsid w:val="006F57F6"/>
    <w:rsid w:val="006F7C18"/>
    <w:rsid w:val="00713E2B"/>
    <w:rsid w:val="007146E1"/>
    <w:rsid w:val="007202C2"/>
    <w:rsid w:val="007209A4"/>
    <w:rsid w:val="007247C6"/>
    <w:rsid w:val="00727C06"/>
    <w:rsid w:val="00727E2E"/>
    <w:rsid w:val="00727E55"/>
    <w:rsid w:val="007307C6"/>
    <w:rsid w:val="00741FE2"/>
    <w:rsid w:val="007431E5"/>
    <w:rsid w:val="00744E94"/>
    <w:rsid w:val="00753A72"/>
    <w:rsid w:val="00757E16"/>
    <w:rsid w:val="0076655A"/>
    <w:rsid w:val="00772F7C"/>
    <w:rsid w:val="00773628"/>
    <w:rsid w:val="00777B36"/>
    <w:rsid w:val="00780BBD"/>
    <w:rsid w:val="00784296"/>
    <w:rsid w:val="007A46D8"/>
    <w:rsid w:val="007A6227"/>
    <w:rsid w:val="007B02BA"/>
    <w:rsid w:val="007B2977"/>
    <w:rsid w:val="007B3904"/>
    <w:rsid w:val="007B3BD3"/>
    <w:rsid w:val="007C0091"/>
    <w:rsid w:val="007C13F1"/>
    <w:rsid w:val="007C5308"/>
    <w:rsid w:val="007D2A02"/>
    <w:rsid w:val="007D45CA"/>
    <w:rsid w:val="007D523F"/>
    <w:rsid w:val="007E39BB"/>
    <w:rsid w:val="007E46C6"/>
    <w:rsid w:val="007E5135"/>
    <w:rsid w:val="007E5956"/>
    <w:rsid w:val="007E7021"/>
    <w:rsid w:val="007F2EB1"/>
    <w:rsid w:val="007F53FE"/>
    <w:rsid w:val="007F5585"/>
    <w:rsid w:val="007F7B58"/>
    <w:rsid w:val="008019CF"/>
    <w:rsid w:val="00806516"/>
    <w:rsid w:val="0080770F"/>
    <w:rsid w:val="008127DF"/>
    <w:rsid w:val="00822AB3"/>
    <w:rsid w:val="0083100D"/>
    <w:rsid w:val="00837CF9"/>
    <w:rsid w:val="00842386"/>
    <w:rsid w:val="00842D55"/>
    <w:rsid w:val="00851082"/>
    <w:rsid w:val="00865747"/>
    <w:rsid w:val="00866DB3"/>
    <w:rsid w:val="00870A3D"/>
    <w:rsid w:val="008752D6"/>
    <w:rsid w:val="00875F21"/>
    <w:rsid w:val="008815B0"/>
    <w:rsid w:val="0088456A"/>
    <w:rsid w:val="0088693D"/>
    <w:rsid w:val="00886B42"/>
    <w:rsid w:val="00887445"/>
    <w:rsid w:val="00887B49"/>
    <w:rsid w:val="008909C7"/>
    <w:rsid w:val="00890DC7"/>
    <w:rsid w:val="00891F41"/>
    <w:rsid w:val="008933BF"/>
    <w:rsid w:val="00893A20"/>
    <w:rsid w:val="008B3333"/>
    <w:rsid w:val="008C7EBA"/>
    <w:rsid w:val="008D08D0"/>
    <w:rsid w:val="008D56D6"/>
    <w:rsid w:val="008D5DEE"/>
    <w:rsid w:val="008D610A"/>
    <w:rsid w:val="008D682B"/>
    <w:rsid w:val="008D69F4"/>
    <w:rsid w:val="008E0582"/>
    <w:rsid w:val="008E0919"/>
    <w:rsid w:val="008E0A41"/>
    <w:rsid w:val="008E1E02"/>
    <w:rsid w:val="008E2DFF"/>
    <w:rsid w:val="008E4C81"/>
    <w:rsid w:val="008F7C5E"/>
    <w:rsid w:val="0091440B"/>
    <w:rsid w:val="00914D2D"/>
    <w:rsid w:val="0091557F"/>
    <w:rsid w:val="009200A6"/>
    <w:rsid w:val="0092399A"/>
    <w:rsid w:val="0092632E"/>
    <w:rsid w:val="00927274"/>
    <w:rsid w:val="00934687"/>
    <w:rsid w:val="009419DA"/>
    <w:rsid w:val="009433B1"/>
    <w:rsid w:val="00945498"/>
    <w:rsid w:val="00946A40"/>
    <w:rsid w:val="009472D0"/>
    <w:rsid w:val="00947AFE"/>
    <w:rsid w:val="00953413"/>
    <w:rsid w:val="009559BB"/>
    <w:rsid w:val="009605B9"/>
    <w:rsid w:val="00972245"/>
    <w:rsid w:val="0097771F"/>
    <w:rsid w:val="00980BDD"/>
    <w:rsid w:val="00987597"/>
    <w:rsid w:val="00991C40"/>
    <w:rsid w:val="00992D73"/>
    <w:rsid w:val="009A0457"/>
    <w:rsid w:val="009A25AD"/>
    <w:rsid w:val="009B0528"/>
    <w:rsid w:val="009B1914"/>
    <w:rsid w:val="009B31A7"/>
    <w:rsid w:val="009B4CE7"/>
    <w:rsid w:val="009C18FE"/>
    <w:rsid w:val="009C2E2B"/>
    <w:rsid w:val="009D210B"/>
    <w:rsid w:val="009D715A"/>
    <w:rsid w:val="009E1FDB"/>
    <w:rsid w:val="009E5848"/>
    <w:rsid w:val="009E67A1"/>
    <w:rsid w:val="009F0DFF"/>
    <w:rsid w:val="009F64C3"/>
    <w:rsid w:val="009F72A0"/>
    <w:rsid w:val="00A0643F"/>
    <w:rsid w:val="00A07A20"/>
    <w:rsid w:val="00A127E3"/>
    <w:rsid w:val="00A14DEA"/>
    <w:rsid w:val="00A1745A"/>
    <w:rsid w:val="00A208FD"/>
    <w:rsid w:val="00A2269D"/>
    <w:rsid w:val="00A25782"/>
    <w:rsid w:val="00A26E55"/>
    <w:rsid w:val="00A340FB"/>
    <w:rsid w:val="00A3576D"/>
    <w:rsid w:val="00A37DAA"/>
    <w:rsid w:val="00A41C89"/>
    <w:rsid w:val="00A41E2A"/>
    <w:rsid w:val="00A42340"/>
    <w:rsid w:val="00A47076"/>
    <w:rsid w:val="00A47D40"/>
    <w:rsid w:val="00A57FDD"/>
    <w:rsid w:val="00A608F6"/>
    <w:rsid w:val="00A629E6"/>
    <w:rsid w:val="00A70966"/>
    <w:rsid w:val="00A75279"/>
    <w:rsid w:val="00A81C1C"/>
    <w:rsid w:val="00A83367"/>
    <w:rsid w:val="00A8535F"/>
    <w:rsid w:val="00A8549C"/>
    <w:rsid w:val="00AA242D"/>
    <w:rsid w:val="00AB29BF"/>
    <w:rsid w:val="00AB4B4F"/>
    <w:rsid w:val="00AB5555"/>
    <w:rsid w:val="00AC4033"/>
    <w:rsid w:val="00AD38C9"/>
    <w:rsid w:val="00AD60E4"/>
    <w:rsid w:val="00AE106A"/>
    <w:rsid w:val="00AE138F"/>
    <w:rsid w:val="00AF187F"/>
    <w:rsid w:val="00AF1E8B"/>
    <w:rsid w:val="00AF5890"/>
    <w:rsid w:val="00B02233"/>
    <w:rsid w:val="00B027B2"/>
    <w:rsid w:val="00B04F3E"/>
    <w:rsid w:val="00B117BD"/>
    <w:rsid w:val="00B20BE4"/>
    <w:rsid w:val="00B3410B"/>
    <w:rsid w:val="00B36D08"/>
    <w:rsid w:val="00B36F5B"/>
    <w:rsid w:val="00B432D5"/>
    <w:rsid w:val="00B454BF"/>
    <w:rsid w:val="00B458C8"/>
    <w:rsid w:val="00B45F21"/>
    <w:rsid w:val="00B5033E"/>
    <w:rsid w:val="00B5040F"/>
    <w:rsid w:val="00B50D2B"/>
    <w:rsid w:val="00B54584"/>
    <w:rsid w:val="00B56ED2"/>
    <w:rsid w:val="00B57FCA"/>
    <w:rsid w:val="00B61CA6"/>
    <w:rsid w:val="00B63A84"/>
    <w:rsid w:val="00B642E7"/>
    <w:rsid w:val="00B72DD7"/>
    <w:rsid w:val="00B72FE5"/>
    <w:rsid w:val="00B816B4"/>
    <w:rsid w:val="00B87371"/>
    <w:rsid w:val="00B93AE2"/>
    <w:rsid w:val="00B94E2E"/>
    <w:rsid w:val="00BA0646"/>
    <w:rsid w:val="00BA6426"/>
    <w:rsid w:val="00BA6FA5"/>
    <w:rsid w:val="00BB0187"/>
    <w:rsid w:val="00BC17FB"/>
    <w:rsid w:val="00BD1FF3"/>
    <w:rsid w:val="00BD6109"/>
    <w:rsid w:val="00BD63D9"/>
    <w:rsid w:val="00BD6583"/>
    <w:rsid w:val="00BD6D6A"/>
    <w:rsid w:val="00BD77B4"/>
    <w:rsid w:val="00BE4DAD"/>
    <w:rsid w:val="00BF0A8D"/>
    <w:rsid w:val="00BF2175"/>
    <w:rsid w:val="00BF5E47"/>
    <w:rsid w:val="00C0019E"/>
    <w:rsid w:val="00C13C4B"/>
    <w:rsid w:val="00C170BD"/>
    <w:rsid w:val="00C22806"/>
    <w:rsid w:val="00C25F27"/>
    <w:rsid w:val="00C31BED"/>
    <w:rsid w:val="00C33472"/>
    <w:rsid w:val="00C4074B"/>
    <w:rsid w:val="00C416E2"/>
    <w:rsid w:val="00C42683"/>
    <w:rsid w:val="00C435F9"/>
    <w:rsid w:val="00C514E0"/>
    <w:rsid w:val="00C52C45"/>
    <w:rsid w:val="00C52CD6"/>
    <w:rsid w:val="00C60160"/>
    <w:rsid w:val="00C64382"/>
    <w:rsid w:val="00C70634"/>
    <w:rsid w:val="00C743EA"/>
    <w:rsid w:val="00C771B1"/>
    <w:rsid w:val="00C77E51"/>
    <w:rsid w:val="00C848A9"/>
    <w:rsid w:val="00C917F2"/>
    <w:rsid w:val="00C946CD"/>
    <w:rsid w:val="00C97392"/>
    <w:rsid w:val="00C97543"/>
    <w:rsid w:val="00CA30B8"/>
    <w:rsid w:val="00CA7BD0"/>
    <w:rsid w:val="00CB0142"/>
    <w:rsid w:val="00CB4C45"/>
    <w:rsid w:val="00CB72AD"/>
    <w:rsid w:val="00CC56F3"/>
    <w:rsid w:val="00CD3527"/>
    <w:rsid w:val="00CD4195"/>
    <w:rsid w:val="00CE2489"/>
    <w:rsid w:val="00CE38F2"/>
    <w:rsid w:val="00CE4F16"/>
    <w:rsid w:val="00CE57D5"/>
    <w:rsid w:val="00CE7F60"/>
    <w:rsid w:val="00CF0D6F"/>
    <w:rsid w:val="00CF3121"/>
    <w:rsid w:val="00D01D45"/>
    <w:rsid w:val="00D01DF6"/>
    <w:rsid w:val="00D03635"/>
    <w:rsid w:val="00D04415"/>
    <w:rsid w:val="00D14AB1"/>
    <w:rsid w:val="00D157F4"/>
    <w:rsid w:val="00D16686"/>
    <w:rsid w:val="00D17F67"/>
    <w:rsid w:val="00D209EB"/>
    <w:rsid w:val="00D21900"/>
    <w:rsid w:val="00D21F69"/>
    <w:rsid w:val="00D25898"/>
    <w:rsid w:val="00D26CB6"/>
    <w:rsid w:val="00D4216E"/>
    <w:rsid w:val="00D61857"/>
    <w:rsid w:val="00D623FA"/>
    <w:rsid w:val="00D642BB"/>
    <w:rsid w:val="00D64D7C"/>
    <w:rsid w:val="00D660EF"/>
    <w:rsid w:val="00D751E3"/>
    <w:rsid w:val="00D75C65"/>
    <w:rsid w:val="00D76D62"/>
    <w:rsid w:val="00D80619"/>
    <w:rsid w:val="00D80F4E"/>
    <w:rsid w:val="00D827F0"/>
    <w:rsid w:val="00D878A2"/>
    <w:rsid w:val="00D90D59"/>
    <w:rsid w:val="00D9112A"/>
    <w:rsid w:val="00D92080"/>
    <w:rsid w:val="00D94F0C"/>
    <w:rsid w:val="00D9658A"/>
    <w:rsid w:val="00D975E7"/>
    <w:rsid w:val="00DA080C"/>
    <w:rsid w:val="00DA1CE6"/>
    <w:rsid w:val="00DA5DCC"/>
    <w:rsid w:val="00DA6C75"/>
    <w:rsid w:val="00DB424B"/>
    <w:rsid w:val="00DD52CF"/>
    <w:rsid w:val="00DE40C4"/>
    <w:rsid w:val="00DE4B0E"/>
    <w:rsid w:val="00DE7EEB"/>
    <w:rsid w:val="00DF1356"/>
    <w:rsid w:val="00DF3164"/>
    <w:rsid w:val="00DF7C72"/>
    <w:rsid w:val="00E01BAD"/>
    <w:rsid w:val="00E061FB"/>
    <w:rsid w:val="00E104F3"/>
    <w:rsid w:val="00E14749"/>
    <w:rsid w:val="00E14F3D"/>
    <w:rsid w:val="00E16148"/>
    <w:rsid w:val="00E207B6"/>
    <w:rsid w:val="00E21322"/>
    <w:rsid w:val="00E22477"/>
    <w:rsid w:val="00E257B3"/>
    <w:rsid w:val="00E2669C"/>
    <w:rsid w:val="00E26CE7"/>
    <w:rsid w:val="00E26D9A"/>
    <w:rsid w:val="00E27264"/>
    <w:rsid w:val="00E27A95"/>
    <w:rsid w:val="00E27C7E"/>
    <w:rsid w:val="00E342BF"/>
    <w:rsid w:val="00E35335"/>
    <w:rsid w:val="00E35AF9"/>
    <w:rsid w:val="00E36088"/>
    <w:rsid w:val="00E36226"/>
    <w:rsid w:val="00E4152C"/>
    <w:rsid w:val="00E42731"/>
    <w:rsid w:val="00E44899"/>
    <w:rsid w:val="00E53EE3"/>
    <w:rsid w:val="00E571C6"/>
    <w:rsid w:val="00E57810"/>
    <w:rsid w:val="00E635C1"/>
    <w:rsid w:val="00E63BBB"/>
    <w:rsid w:val="00E70404"/>
    <w:rsid w:val="00E70AD7"/>
    <w:rsid w:val="00E72237"/>
    <w:rsid w:val="00E80E56"/>
    <w:rsid w:val="00E81CBB"/>
    <w:rsid w:val="00E82882"/>
    <w:rsid w:val="00E8584A"/>
    <w:rsid w:val="00E900E8"/>
    <w:rsid w:val="00E9403E"/>
    <w:rsid w:val="00E945BF"/>
    <w:rsid w:val="00E94996"/>
    <w:rsid w:val="00E97D01"/>
    <w:rsid w:val="00EA114C"/>
    <w:rsid w:val="00EA287D"/>
    <w:rsid w:val="00EA4F75"/>
    <w:rsid w:val="00EA61C9"/>
    <w:rsid w:val="00EB2DA3"/>
    <w:rsid w:val="00EB74C1"/>
    <w:rsid w:val="00EB7583"/>
    <w:rsid w:val="00ED2D5C"/>
    <w:rsid w:val="00ED6763"/>
    <w:rsid w:val="00EE7028"/>
    <w:rsid w:val="00EF0269"/>
    <w:rsid w:val="00EF0CB4"/>
    <w:rsid w:val="00EF263F"/>
    <w:rsid w:val="00EF27A6"/>
    <w:rsid w:val="00F01AAE"/>
    <w:rsid w:val="00F05F6A"/>
    <w:rsid w:val="00F12E23"/>
    <w:rsid w:val="00F201D6"/>
    <w:rsid w:val="00F24729"/>
    <w:rsid w:val="00F34DFC"/>
    <w:rsid w:val="00F40207"/>
    <w:rsid w:val="00F43D6D"/>
    <w:rsid w:val="00F54E71"/>
    <w:rsid w:val="00F65319"/>
    <w:rsid w:val="00F70CFD"/>
    <w:rsid w:val="00F750A7"/>
    <w:rsid w:val="00F81AC9"/>
    <w:rsid w:val="00F8347A"/>
    <w:rsid w:val="00F8382D"/>
    <w:rsid w:val="00F83CCF"/>
    <w:rsid w:val="00F84563"/>
    <w:rsid w:val="00F879AD"/>
    <w:rsid w:val="00F92BD0"/>
    <w:rsid w:val="00F93E8E"/>
    <w:rsid w:val="00F9516C"/>
    <w:rsid w:val="00FA0B90"/>
    <w:rsid w:val="00FA14E0"/>
    <w:rsid w:val="00FA4ED8"/>
    <w:rsid w:val="00FA5F82"/>
    <w:rsid w:val="00FA62C4"/>
    <w:rsid w:val="00FA7F24"/>
    <w:rsid w:val="00FB150E"/>
    <w:rsid w:val="00FB2D10"/>
    <w:rsid w:val="00FB3A5C"/>
    <w:rsid w:val="00FB4F62"/>
    <w:rsid w:val="00FB79A9"/>
    <w:rsid w:val="00FD1386"/>
    <w:rsid w:val="00FD47A9"/>
    <w:rsid w:val="00FD55A9"/>
    <w:rsid w:val="00FD5AE7"/>
    <w:rsid w:val="00FD7233"/>
    <w:rsid w:val="00FE4C1C"/>
    <w:rsid w:val="00FE5751"/>
    <w:rsid w:val="00FE6B3C"/>
    <w:rsid w:val="00FF103E"/>
    <w:rsid w:val="00FF2C21"/>
    <w:rsid w:val="00FF3713"/>
    <w:rsid w:val="00FF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1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58C76-9C8F-4551-A279-686F4360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10424</Words>
  <Characters>59418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Root</dc:creator>
  <cp:lastModifiedBy>GE User</cp:lastModifiedBy>
  <cp:revision>2</cp:revision>
  <dcterms:created xsi:type="dcterms:W3CDTF">2014-09-15T21:25:00Z</dcterms:created>
  <dcterms:modified xsi:type="dcterms:W3CDTF">2014-09-15T21:25:00Z</dcterms:modified>
</cp:coreProperties>
</file>